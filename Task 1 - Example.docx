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3B4DC" w14:textId="6DEA2666" w:rsidR="00682090" w:rsidRPr="00635274" w:rsidRDefault="00682090" w:rsidP="009727BD">
      <w:pPr>
        <w:contextualSpacing/>
        <w:rPr>
          <w:rFonts w:ascii="Arial Narrow" w:hAnsi="Arial Narrow"/>
          <w:color w:val="156082"/>
        </w:rPr>
      </w:pPr>
    </w:p>
    <w:p w14:paraId="0473BEFD" w14:textId="77777777" w:rsidR="00A77D8C" w:rsidRDefault="00A77D8C" w:rsidP="009727BD">
      <w:pPr>
        <w:contextualSpacing/>
        <w:rPr>
          <w:rFonts w:ascii="Arial Narrow" w:hAnsi="Arial Narrow"/>
          <w:b/>
          <w:bCs/>
          <w:color w:val="156082"/>
          <w:sz w:val="36"/>
          <w:szCs w:val="36"/>
        </w:rPr>
      </w:pPr>
      <w:bookmarkStart w:id="0" w:name="_Ref191382451"/>
    </w:p>
    <w:p w14:paraId="359F2B5E" w14:textId="77777777" w:rsidR="00A77D8C" w:rsidRDefault="00A77D8C" w:rsidP="009727BD">
      <w:pPr>
        <w:contextualSpacing/>
        <w:rPr>
          <w:rFonts w:ascii="Arial Narrow" w:hAnsi="Arial Narrow"/>
          <w:b/>
          <w:bCs/>
          <w:color w:val="156082"/>
          <w:sz w:val="36"/>
          <w:szCs w:val="36"/>
        </w:rPr>
      </w:pPr>
    </w:p>
    <w:p w14:paraId="251372BF" w14:textId="77777777" w:rsidR="00A77D8C" w:rsidRDefault="00A77D8C" w:rsidP="009727BD">
      <w:pPr>
        <w:contextualSpacing/>
        <w:rPr>
          <w:rFonts w:ascii="Arial Narrow" w:hAnsi="Arial Narrow"/>
          <w:b/>
          <w:bCs/>
          <w:color w:val="156082"/>
          <w:sz w:val="36"/>
          <w:szCs w:val="36"/>
        </w:rPr>
      </w:pPr>
    </w:p>
    <w:p w14:paraId="2648DCB8" w14:textId="77777777" w:rsidR="00A77D8C" w:rsidRDefault="00A77D8C" w:rsidP="009727BD">
      <w:pPr>
        <w:contextualSpacing/>
        <w:rPr>
          <w:rFonts w:ascii="Arial Narrow" w:hAnsi="Arial Narrow"/>
          <w:b/>
          <w:bCs/>
          <w:color w:val="156082"/>
          <w:sz w:val="36"/>
          <w:szCs w:val="36"/>
        </w:rPr>
      </w:pPr>
    </w:p>
    <w:p w14:paraId="7365A6F0" w14:textId="77777777" w:rsidR="00A77D8C" w:rsidRDefault="00A77D8C" w:rsidP="009727BD">
      <w:pPr>
        <w:contextualSpacing/>
        <w:rPr>
          <w:rFonts w:ascii="Arial Narrow" w:hAnsi="Arial Narrow"/>
          <w:b/>
          <w:bCs/>
          <w:color w:val="156082"/>
          <w:sz w:val="36"/>
          <w:szCs w:val="36"/>
        </w:rPr>
      </w:pPr>
    </w:p>
    <w:p w14:paraId="3ED63721" w14:textId="77777777" w:rsidR="00A77D8C" w:rsidRDefault="00A77D8C" w:rsidP="009727BD">
      <w:pPr>
        <w:contextualSpacing/>
        <w:rPr>
          <w:rFonts w:ascii="Arial Narrow" w:hAnsi="Arial Narrow"/>
          <w:b/>
          <w:bCs/>
          <w:color w:val="156082"/>
          <w:sz w:val="36"/>
          <w:szCs w:val="36"/>
        </w:rPr>
      </w:pPr>
    </w:p>
    <w:p w14:paraId="1B6EDABB" w14:textId="77777777" w:rsidR="00A77D8C" w:rsidRDefault="00A77D8C" w:rsidP="009727BD">
      <w:pPr>
        <w:contextualSpacing/>
        <w:rPr>
          <w:rFonts w:ascii="Arial Narrow" w:hAnsi="Arial Narrow"/>
          <w:b/>
          <w:bCs/>
          <w:color w:val="156082"/>
          <w:sz w:val="36"/>
          <w:szCs w:val="36"/>
        </w:rPr>
      </w:pPr>
    </w:p>
    <w:p w14:paraId="0F77DD5B" w14:textId="77777777" w:rsidR="00A77D8C" w:rsidRDefault="00A77D8C" w:rsidP="009727BD">
      <w:pPr>
        <w:contextualSpacing/>
        <w:rPr>
          <w:rFonts w:ascii="Arial Narrow" w:hAnsi="Arial Narrow"/>
          <w:b/>
          <w:bCs/>
          <w:color w:val="156082"/>
          <w:sz w:val="36"/>
          <w:szCs w:val="36"/>
        </w:rPr>
      </w:pPr>
    </w:p>
    <w:p w14:paraId="65FAD710" w14:textId="77777777" w:rsidR="00A77D8C" w:rsidRDefault="00A77D8C" w:rsidP="009727BD">
      <w:pPr>
        <w:contextualSpacing/>
        <w:rPr>
          <w:rFonts w:ascii="Arial Narrow" w:hAnsi="Arial Narrow"/>
          <w:b/>
          <w:bCs/>
          <w:color w:val="156082"/>
          <w:sz w:val="36"/>
          <w:szCs w:val="36"/>
        </w:rPr>
      </w:pPr>
    </w:p>
    <w:p w14:paraId="6423EBE0" w14:textId="77777777" w:rsidR="00A77D8C" w:rsidRDefault="00A77D8C" w:rsidP="009727BD">
      <w:pPr>
        <w:contextualSpacing/>
        <w:rPr>
          <w:rFonts w:ascii="Arial Narrow" w:hAnsi="Arial Narrow"/>
          <w:b/>
          <w:bCs/>
          <w:color w:val="156082"/>
          <w:sz w:val="36"/>
          <w:szCs w:val="36"/>
        </w:rPr>
      </w:pPr>
    </w:p>
    <w:p w14:paraId="591ECACC" w14:textId="77777777" w:rsidR="00A77D8C" w:rsidRDefault="00A77D8C" w:rsidP="009727BD">
      <w:pPr>
        <w:contextualSpacing/>
        <w:rPr>
          <w:rFonts w:ascii="Arial Narrow" w:hAnsi="Arial Narrow"/>
          <w:b/>
          <w:bCs/>
          <w:color w:val="156082"/>
          <w:sz w:val="36"/>
          <w:szCs w:val="36"/>
        </w:rPr>
      </w:pPr>
    </w:p>
    <w:p w14:paraId="57D9C16B" w14:textId="77777777" w:rsidR="00A77D8C" w:rsidRDefault="00A77D8C" w:rsidP="009727BD">
      <w:pPr>
        <w:contextualSpacing/>
        <w:rPr>
          <w:rFonts w:ascii="Arial Narrow" w:hAnsi="Arial Narrow"/>
          <w:b/>
          <w:bCs/>
          <w:color w:val="156082"/>
          <w:sz w:val="36"/>
          <w:szCs w:val="36"/>
        </w:rPr>
      </w:pPr>
    </w:p>
    <w:p w14:paraId="7F1167F6" w14:textId="77777777" w:rsidR="00A77D8C" w:rsidRDefault="00A77D8C" w:rsidP="009727BD">
      <w:pPr>
        <w:contextualSpacing/>
        <w:rPr>
          <w:rFonts w:ascii="Arial Narrow" w:hAnsi="Arial Narrow"/>
          <w:b/>
          <w:bCs/>
          <w:color w:val="156082"/>
          <w:sz w:val="36"/>
          <w:szCs w:val="36"/>
        </w:rPr>
      </w:pPr>
    </w:p>
    <w:p w14:paraId="587289FE" w14:textId="77777777" w:rsidR="00A77D8C" w:rsidRDefault="00A77D8C" w:rsidP="009727BD">
      <w:pPr>
        <w:contextualSpacing/>
        <w:rPr>
          <w:rFonts w:ascii="Arial Narrow" w:hAnsi="Arial Narrow"/>
          <w:b/>
          <w:bCs/>
          <w:color w:val="156082"/>
          <w:sz w:val="36"/>
          <w:szCs w:val="36"/>
        </w:rPr>
      </w:pPr>
    </w:p>
    <w:p w14:paraId="42E8E282" w14:textId="77777777" w:rsidR="00A77D8C" w:rsidRDefault="00A77D8C" w:rsidP="009727BD">
      <w:pPr>
        <w:contextualSpacing/>
        <w:rPr>
          <w:rFonts w:ascii="Arial Narrow" w:hAnsi="Arial Narrow"/>
          <w:b/>
          <w:bCs/>
          <w:color w:val="156082"/>
          <w:sz w:val="36"/>
          <w:szCs w:val="36"/>
        </w:rPr>
      </w:pPr>
    </w:p>
    <w:p w14:paraId="5A6176DA" w14:textId="77777777" w:rsidR="00A77D8C" w:rsidRDefault="00A77D8C" w:rsidP="009727BD">
      <w:pPr>
        <w:contextualSpacing/>
        <w:rPr>
          <w:rFonts w:ascii="Arial Narrow" w:hAnsi="Arial Narrow"/>
          <w:b/>
          <w:bCs/>
          <w:color w:val="156082"/>
          <w:sz w:val="36"/>
          <w:szCs w:val="36"/>
        </w:rPr>
      </w:pPr>
    </w:p>
    <w:p w14:paraId="3343878F" w14:textId="77777777" w:rsidR="00A77D8C" w:rsidRDefault="00A77D8C" w:rsidP="009727BD">
      <w:pPr>
        <w:contextualSpacing/>
        <w:rPr>
          <w:rFonts w:ascii="Arial Narrow" w:hAnsi="Arial Narrow"/>
          <w:b/>
          <w:bCs/>
          <w:color w:val="156082"/>
          <w:sz w:val="36"/>
          <w:szCs w:val="36"/>
        </w:rPr>
      </w:pPr>
    </w:p>
    <w:p w14:paraId="4E3D6CDE" w14:textId="77777777" w:rsidR="00A77D8C" w:rsidRDefault="00A77D8C" w:rsidP="009727BD">
      <w:pPr>
        <w:contextualSpacing/>
        <w:rPr>
          <w:rFonts w:ascii="Arial Narrow" w:hAnsi="Arial Narrow"/>
          <w:b/>
          <w:bCs/>
          <w:color w:val="156082"/>
          <w:sz w:val="36"/>
          <w:szCs w:val="36"/>
        </w:rPr>
      </w:pPr>
    </w:p>
    <w:p w14:paraId="3188F9B5" w14:textId="77777777" w:rsidR="00A77D8C" w:rsidRDefault="00A77D8C" w:rsidP="009727BD">
      <w:pPr>
        <w:contextualSpacing/>
        <w:rPr>
          <w:rFonts w:ascii="Arial Narrow" w:hAnsi="Arial Narrow"/>
          <w:b/>
          <w:bCs/>
          <w:color w:val="156082"/>
          <w:sz w:val="36"/>
          <w:szCs w:val="36"/>
        </w:rPr>
      </w:pPr>
    </w:p>
    <w:p w14:paraId="32AC32A4" w14:textId="77777777" w:rsidR="00A77D8C" w:rsidRDefault="00A77D8C" w:rsidP="009727BD">
      <w:pPr>
        <w:contextualSpacing/>
        <w:rPr>
          <w:rFonts w:ascii="Arial Narrow" w:hAnsi="Arial Narrow"/>
          <w:b/>
          <w:bCs/>
          <w:color w:val="156082"/>
          <w:sz w:val="36"/>
          <w:szCs w:val="36"/>
        </w:rPr>
      </w:pPr>
    </w:p>
    <w:p w14:paraId="3E9BEE8F" w14:textId="77777777" w:rsidR="00A77D8C" w:rsidRDefault="00A77D8C" w:rsidP="009727BD">
      <w:pPr>
        <w:contextualSpacing/>
        <w:rPr>
          <w:rFonts w:ascii="Arial Narrow" w:hAnsi="Arial Narrow"/>
          <w:b/>
          <w:bCs/>
          <w:color w:val="156082"/>
          <w:sz w:val="36"/>
          <w:szCs w:val="36"/>
        </w:rPr>
      </w:pPr>
    </w:p>
    <w:p w14:paraId="6760B3A3" w14:textId="77777777" w:rsidR="00A77D8C" w:rsidRDefault="00A77D8C" w:rsidP="009727BD">
      <w:pPr>
        <w:contextualSpacing/>
        <w:rPr>
          <w:rFonts w:ascii="Arial Narrow" w:hAnsi="Arial Narrow"/>
          <w:b/>
          <w:bCs/>
          <w:color w:val="156082"/>
          <w:sz w:val="36"/>
          <w:szCs w:val="36"/>
        </w:rPr>
      </w:pPr>
    </w:p>
    <w:p w14:paraId="201F93C1" w14:textId="77777777" w:rsidR="00A77D8C" w:rsidRDefault="00A77D8C" w:rsidP="009727BD">
      <w:pPr>
        <w:contextualSpacing/>
        <w:rPr>
          <w:rFonts w:ascii="Arial Narrow" w:hAnsi="Arial Narrow"/>
          <w:b/>
          <w:bCs/>
          <w:color w:val="156082"/>
          <w:sz w:val="36"/>
          <w:szCs w:val="36"/>
        </w:rPr>
      </w:pPr>
    </w:p>
    <w:p w14:paraId="5FA8B86F" w14:textId="77777777" w:rsidR="00A77D8C" w:rsidRDefault="00A77D8C" w:rsidP="009727BD">
      <w:pPr>
        <w:contextualSpacing/>
        <w:rPr>
          <w:rFonts w:ascii="Arial Narrow" w:hAnsi="Arial Narrow"/>
          <w:b/>
          <w:bCs/>
          <w:color w:val="156082"/>
          <w:sz w:val="36"/>
          <w:szCs w:val="36"/>
        </w:rPr>
      </w:pPr>
    </w:p>
    <w:p w14:paraId="4C757368" w14:textId="77777777" w:rsidR="00A77D8C" w:rsidRDefault="00A77D8C" w:rsidP="009727BD">
      <w:pPr>
        <w:contextualSpacing/>
        <w:rPr>
          <w:rFonts w:ascii="Arial Narrow" w:hAnsi="Arial Narrow"/>
          <w:b/>
          <w:bCs/>
          <w:color w:val="156082"/>
          <w:sz w:val="36"/>
          <w:szCs w:val="36"/>
        </w:rPr>
      </w:pPr>
    </w:p>
    <w:p w14:paraId="3913F7CC" w14:textId="77777777" w:rsidR="00A77D8C" w:rsidRDefault="00A77D8C" w:rsidP="009727BD">
      <w:pPr>
        <w:contextualSpacing/>
        <w:rPr>
          <w:rFonts w:ascii="Arial Narrow" w:hAnsi="Arial Narrow"/>
          <w:b/>
          <w:bCs/>
          <w:color w:val="156082"/>
          <w:sz w:val="36"/>
          <w:szCs w:val="36"/>
        </w:rPr>
      </w:pPr>
    </w:p>
    <w:p w14:paraId="3EF8B6F4" w14:textId="77777777" w:rsidR="00A77D8C" w:rsidRDefault="00A77D8C" w:rsidP="009727BD">
      <w:pPr>
        <w:contextualSpacing/>
        <w:rPr>
          <w:rFonts w:ascii="Arial Narrow" w:hAnsi="Arial Narrow"/>
          <w:b/>
          <w:bCs/>
          <w:color w:val="156082"/>
          <w:sz w:val="36"/>
          <w:szCs w:val="36"/>
        </w:rPr>
      </w:pPr>
    </w:p>
    <w:p w14:paraId="562954E0" w14:textId="6AADE9A8" w:rsidR="002D7E47" w:rsidRPr="00B7294A" w:rsidRDefault="004D1519" w:rsidP="00B7294A">
      <w:pPr>
        <w:tabs>
          <w:tab w:val="left" w:pos="3130"/>
        </w:tabs>
        <w:contextualSpacing/>
        <w:rPr>
          <w:rFonts w:ascii="Arial Narrow" w:hAnsi="Arial Narrow"/>
          <w:b/>
          <w:bCs/>
          <w:color w:val="156082"/>
          <w:sz w:val="36"/>
          <w:szCs w:val="36"/>
        </w:rPr>
      </w:pPr>
      <w:r>
        <w:rPr>
          <w:rFonts w:ascii="Arial Narrow" w:hAnsi="Arial Narrow"/>
          <w:b/>
          <w:bCs/>
          <w:color w:val="156082"/>
          <w:sz w:val="36"/>
          <w:szCs w:val="36"/>
        </w:rPr>
        <w:tab/>
      </w:r>
      <w:bookmarkEnd w:id="0"/>
    </w:p>
    <w:p w14:paraId="2921A564" w14:textId="44D4C54D" w:rsidR="0034736D" w:rsidRPr="00635274" w:rsidRDefault="0034736D" w:rsidP="009727BD">
      <w:pPr>
        <w:pStyle w:val="Heading1"/>
        <w:contextualSpacing/>
        <w:rPr>
          <w:rFonts w:ascii="Arial Narrow" w:hAnsi="Arial Narrow"/>
          <w:color w:val="156082"/>
          <w:sz w:val="32"/>
          <w:szCs w:val="32"/>
        </w:rPr>
      </w:pPr>
      <w:bookmarkStart w:id="1" w:name="_Toc191556296"/>
      <w:r w:rsidRPr="00635274">
        <w:rPr>
          <w:rFonts w:ascii="Arial Narrow" w:hAnsi="Arial Narrow"/>
          <w:color w:val="156082"/>
          <w:sz w:val="32"/>
          <w:szCs w:val="32"/>
        </w:rPr>
        <w:lastRenderedPageBreak/>
        <w:t>Data requirements</w:t>
      </w:r>
      <w:bookmarkEnd w:id="1"/>
    </w:p>
    <w:p w14:paraId="0AD2C8BF" w14:textId="50059DE7" w:rsidR="0034736D" w:rsidRPr="00635274" w:rsidRDefault="0034736D" w:rsidP="009727BD">
      <w:pPr>
        <w:pStyle w:val="Heading2"/>
        <w:contextualSpacing/>
        <w:rPr>
          <w:rFonts w:ascii="Arial Narrow" w:hAnsi="Arial Narrow"/>
          <w:color w:val="156082"/>
          <w:sz w:val="24"/>
          <w:szCs w:val="24"/>
        </w:rPr>
      </w:pPr>
      <w:bookmarkStart w:id="2" w:name="_Toc191556297"/>
      <w:r w:rsidRPr="00635274">
        <w:rPr>
          <w:rFonts w:ascii="Arial Narrow" w:hAnsi="Arial Narrow"/>
          <w:color w:val="156082"/>
          <w:sz w:val="24"/>
          <w:szCs w:val="24"/>
        </w:rPr>
        <w:t>ERD + Data flow</w:t>
      </w:r>
      <w:bookmarkEnd w:id="2"/>
    </w:p>
    <w:p w14:paraId="2F606F12" w14:textId="1E5BE6A1" w:rsidR="00FA6DC6" w:rsidRDefault="00FA6DC6" w:rsidP="009727BD">
      <w:pPr>
        <w:pStyle w:val="ListParagraph"/>
        <w:numPr>
          <w:ilvl w:val="0"/>
          <w:numId w:val="14"/>
        </w:numPr>
        <w:rPr>
          <w:rFonts w:ascii="Arial Narrow" w:hAnsi="Arial Narrow"/>
        </w:rPr>
      </w:pPr>
      <w:r w:rsidRPr="00635274">
        <w:rPr>
          <w:rFonts w:ascii="Arial Narrow" w:hAnsi="Arial Narrow"/>
        </w:rPr>
        <w:t>Create a</w:t>
      </w:r>
      <w:r w:rsidR="008C4444" w:rsidRPr="00635274">
        <w:rPr>
          <w:rFonts w:ascii="Arial Narrow" w:hAnsi="Arial Narrow"/>
        </w:rPr>
        <w:t xml:space="preserve">n entity flow diagram in </w:t>
      </w:r>
      <w:proofErr w:type="spellStart"/>
      <w:r w:rsidR="008C4444" w:rsidRPr="00635274">
        <w:rPr>
          <w:rFonts w:ascii="Arial Narrow" w:hAnsi="Arial Narrow"/>
        </w:rPr>
        <w:t>Lucidchart</w:t>
      </w:r>
      <w:proofErr w:type="spellEnd"/>
      <w:r w:rsidR="0044027E" w:rsidRPr="00635274">
        <w:rPr>
          <w:rFonts w:ascii="Arial Narrow" w:hAnsi="Arial Narrow"/>
        </w:rPr>
        <w:t xml:space="preserve"> (</w:t>
      </w:r>
      <w:proofErr w:type="spellStart"/>
      <w:r w:rsidR="0044027E" w:rsidRPr="00635274">
        <w:rPr>
          <w:rFonts w:ascii="Arial Narrow" w:hAnsi="Arial Narrow"/>
        </w:rPr>
        <w:t>e.g</w:t>
      </w:r>
      <w:proofErr w:type="spellEnd"/>
      <w:r w:rsidR="0044027E" w:rsidRPr="00635274">
        <w:rPr>
          <w:rFonts w:ascii="Arial Narrow" w:hAnsi="Arial Narrow"/>
        </w:rPr>
        <w:t xml:space="preserve"> customer</w:t>
      </w:r>
      <w:r w:rsidR="00F364B7" w:rsidRPr="00635274">
        <w:rPr>
          <w:rFonts w:ascii="Arial Narrow" w:hAnsi="Arial Narrow"/>
        </w:rPr>
        <w:t>, booking</w:t>
      </w:r>
      <w:r w:rsidR="0044027E" w:rsidRPr="00635274">
        <w:rPr>
          <w:rFonts w:ascii="Arial Narrow" w:hAnsi="Arial Narrow"/>
        </w:rPr>
        <w:t>)</w:t>
      </w:r>
    </w:p>
    <w:p w14:paraId="49D532D9" w14:textId="77777777" w:rsidR="00D235E8" w:rsidRPr="00D235E8" w:rsidRDefault="00D235E8" w:rsidP="00D235E8">
      <w:pPr>
        <w:pStyle w:val="ListParagraph"/>
        <w:rPr>
          <w:rFonts w:ascii="Arial Narrow" w:hAnsi="Arial Narrow"/>
          <w:b/>
          <w:bCs/>
        </w:rPr>
      </w:pPr>
      <w:r w:rsidRPr="00D235E8">
        <w:rPr>
          <w:rFonts w:ascii="Arial Narrow" w:hAnsi="Arial Narrow"/>
          <w:b/>
          <w:bCs/>
        </w:rPr>
        <w:t>Customer</w:t>
      </w:r>
    </w:p>
    <w:p w14:paraId="130C8BBF" w14:textId="77777777" w:rsidR="00D235E8" w:rsidRPr="00D235E8" w:rsidRDefault="00D235E8" w:rsidP="00D235E8">
      <w:pPr>
        <w:pStyle w:val="ListParagraph"/>
        <w:rPr>
          <w:rFonts w:ascii="Arial Narrow" w:hAnsi="Arial Narrow"/>
        </w:rPr>
      </w:pPr>
      <w:r w:rsidRPr="00D235E8">
        <w:rPr>
          <w:rFonts w:ascii="Arial Narrow" w:hAnsi="Arial Narrow"/>
        </w:rPr>
        <w:t>------------------------------</w:t>
      </w:r>
    </w:p>
    <w:p w14:paraId="6359DADA" w14:textId="77777777" w:rsidR="00D235E8" w:rsidRPr="00D235E8" w:rsidRDefault="00D235E8" w:rsidP="00D235E8">
      <w:pPr>
        <w:pStyle w:val="ListParagraph"/>
        <w:rPr>
          <w:rFonts w:ascii="Arial Narrow" w:hAnsi="Arial Narrow"/>
        </w:rPr>
      </w:pPr>
      <w:proofErr w:type="spellStart"/>
      <w:r w:rsidRPr="00D235E8">
        <w:rPr>
          <w:rFonts w:ascii="Arial Narrow" w:hAnsi="Arial Narrow"/>
        </w:rPr>
        <w:t>Customer_ID</w:t>
      </w:r>
      <w:proofErr w:type="spellEnd"/>
      <w:r w:rsidRPr="00D235E8">
        <w:rPr>
          <w:rFonts w:ascii="Arial Narrow" w:hAnsi="Arial Narrow"/>
        </w:rPr>
        <w:t xml:space="preserve">      PK</w:t>
      </w:r>
    </w:p>
    <w:p w14:paraId="092DCD71" w14:textId="77777777" w:rsidR="00D235E8" w:rsidRPr="00D235E8" w:rsidRDefault="00D235E8" w:rsidP="00D235E8">
      <w:pPr>
        <w:pStyle w:val="ListParagraph"/>
        <w:rPr>
          <w:rFonts w:ascii="Arial Narrow" w:hAnsi="Arial Narrow"/>
        </w:rPr>
      </w:pPr>
      <w:proofErr w:type="spellStart"/>
      <w:r w:rsidRPr="00D235E8">
        <w:rPr>
          <w:rFonts w:ascii="Arial Narrow" w:hAnsi="Arial Narrow"/>
        </w:rPr>
        <w:t>FullName</w:t>
      </w:r>
      <w:proofErr w:type="spellEnd"/>
      <w:r w:rsidRPr="00D235E8">
        <w:rPr>
          <w:rFonts w:ascii="Arial Narrow" w:hAnsi="Arial Narrow"/>
        </w:rPr>
        <w:t xml:space="preserve">         VARCHAR</w:t>
      </w:r>
    </w:p>
    <w:p w14:paraId="3D2F1F46" w14:textId="77777777" w:rsidR="00D235E8" w:rsidRPr="00D235E8" w:rsidRDefault="00D235E8" w:rsidP="00D235E8">
      <w:pPr>
        <w:pStyle w:val="ListParagraph"/>
        <w:rPr>
          <w:rFonts w:ascii="Arial Narrow" w:hAnsi="Arial Narrow"/>
        </w:rPr>
      </w:pPr>
      <w:r w:rsidRPr="00D235E8">
        <w:rPr>
          <w:rFonts w:ascii="Arial Narrow" w:hAnsi="Arial Narrow"/>
        </w:rPr>
        <w:t>Email            VARCHAR</w:t>
      </w:r>
    </w:p>
    <w:p w14:paraId="53CF953F" w14:textId="77777777" w:rsidR="00D235E8" w:rsidRPr="00D235E8" w:rsidRDefault="00D235E8" w:rsidP="00D235E8">
      <w:pPr>
        <w:pStyle w:val="ListParagraph"/>
        <w:rPr>
          <w:rFonts w:ascii="Arial Narrow" w:hAnsi="Arial Narrow"/>
        </w:rPr>
      </w:pPr>
      <w:r w:rsidRPr="00D235E8">
        <w:rPr>
          <w:rFonts w:ascii="Arial Narrow" w:hAnsi="Arial Narrow"/>
        </w:rPr>
        <w:t>Phone            VARCHAR</w:t>
      </w:r>
    </w:p>
    <w:p w14:paraId="5D9D8367" w14:textId="77777777" w:rsidR="00D235E8" w:rsidRPr="00D235E8" w:rsidRDefault="00D235E8" w:rsidP="00D235E8">
      <w:pPr>
        <w:pStyle w:val="ListParagraph"/>
        <w:rPr>
          <w:rFonts w:ascii="Arial Narrow" w:hAnsi="Arial Narrow"/>
        </w:rPr>
      </w:pPr>
      <w:r w:rsidRPr="00D235E8">
        <w:rPr>
          <w:rFonts w:ascii="Arial Narrow" w:hAnsi="Arial Narrow"/>
        </w:rPr>
        <w:t>Password         VARCHAR</w:t>
      </w:r>
    </w:p>
    <w:p w14:paraId="291D95D9" w14:textId="7EC6E75F" w:rsidR="006D629A" w:rsidRDefault="00D235E8" w:rsidP="00D235E8">
      <w:pPr>
        <w:pStyle w:val="ListParagraph"/>
        <w:rPr>
          <w:rFonts w:ascii="Arial Narrow" w:hAnsi="Arial Narrow"/>
        </w:rPr>
      </w:pPr>
      <w:proofErr w:type="spellStart"/>
      <w:r w:rsidRPr="00D235E8">
        <w:rPr>
          <w:rFonts w:ascii="Arial Narrow" w:hAnsi="Arial Narrow"/>
        </w:rPr>
        <w:t>Created_Time</w:t>
      </w:r>
      <w:proofErr w:type="spellEnd"/>
      <w:r w:rsidRPr="00D235E8">
        <w:rPr>
          <w:rFonts w:ascii="Arial Narrow" w:hAnsi="Arial Narrow"/>
        </w:rPr>
        <w:t xml:space="preserve">     TIMESTAMP</w:t>
      </w:r>
    </w:p>
    <w:p w14:paraId="357124DC" w14:textId="77777777" w:rsidR="00D235E8" w:rsidRDefault="00D235E8" w:rsidP="00D235E8">
      <w:pPr>
        <w:pStyle w:val="ListParagraph"/>
        <w:rPr>
          <w:rFonts w:ascii="Arial Narrow" w:hAnsi="Arial Narrow"/>
        </w:rPr>
      </w:pPr>
    </w:p>
    <w:p w14:paraId="2494F814" w14:textId="77777777" w:rsidR="00D235E8" w:rsidRPr="00D235E8" w:rsidRDefault="00D235E8" w:rsidP="00D235E8">
      <w:pPr>
        <w:pStyle w:val="ListParagraph"/>
        <w:rPr>
          <w:rFonts w:ascii="Arial Narrow" w:hAnsi="Arial Narrow"/>
          <w:b/>
          <w:bCs/>
        </w:rPr>
      </w:pPr>
      <w:r w:rsidRPr="00D235E8">
        <w:rPr>
          <w:rFonts w:ascii="Arial Narrow" w:hAnsi="Arial Narrow"/>
          <w:b/>
          <w:bCs/>
        </w:rPr>
        <w:t>Consultation</w:t>
      </w:r>
    </w:p>
    <w:p w14:paraId="01FDECD6" w14:textId="77777777" w:rsidR="00D235E8" w:rsidRPr="00D235E8" w:rsidRDefault="00D235E8" w:rsidP="00D235E8">
      <w:pPr>
        <w:pStyle w:val="ListParagraph"/>
        <w:rPr>
          <w:rFonts w:ascii="Arial Narrow" w:hAnsi="Arial Narrow"/>
        </w:rPr>
      </w:pPr>
      <w:r w:rsidRPr="00D235E8">
        <w:rPr>
          <w:rFonts w:ascii="Arial Narrow" w:hAnsi="Arial Narrow"/>
        </w:rPr>
        <w:t>------------------------------</w:t>
      </w:r>
    </w:p>
    <w:p w14:paraId="057391DB" w14:textId="77777777" w:rsidR="00D235E8" w:rsidRPr="00D235E8" w:rsidRDefault="00D235E8" w:rsidP="00D235E8">
      <w:pPr>
        <w:pStyle w:val="ListParagraph"/>
        <w:rPr>
          <w:rFonts w:ascii="Arial Narrow" w:hAnsi="Arial Narrow"/>
        </w:rPr>
      </w:pPr>
      <w:proofErr w:type="spellStart"/>
      <w:r w:rsidRPr="00D235E8">
        <w:rPr>
          <w:rFonts w:ascii="Arial Narrow" w:hAnsi="Arial Narrow"/>
        </w:rPr>
        <w:t>Consultation_</w:t>
      </w:r>
      <w:proofErr w:type="gramStart"/>
      <w:r w:rsidRPr="00D235E8">
        <w:rPr>
          <w:rFonts w:ascii="Arial Narrow" w:hAnsi="Arial Narrow"/>
        </w:rPr>
        <w:t>ID</w:t>
      </w:r>
      <w:proofErr w:type="spellEnd"/>
      <w:r w:rsidRPr="00D235E8">
        <w:rPr>
          <w:rFonts w:ascii="Arial Narrow" w:hAnsi="Arial Narrow"/>
        </w:rPr>
        <w:t xml:space="preserve">  PK</w:t>
      </w:r>
      <w:proofErr w:type="gramEnd"/>
    </w:p>
    <w:p w14:paraId="3DAF364F" w14:textId="77777777" w:rsidR="00D235E8" w:rsidRPr="00D235E8" w:rsidRDefault="00D235E8" w:rsidP="00D235E8">
      <w:pPr>
        <w:pStyle w:val="ListParagraph"/>
        <w:rPr>
          <w:rFonts w:ascii="Arial Narrow" w:hAnsi="Arial Narrow"/>
        </w:rPr>
      </w:pPr>
      <w:proofErr w:type="spellStart"/>
      <w:r w:rsidRPr="00D235E8">
        <w:rPr>
          <w:rFonts w:ascii="Arial Narrow" w:hAnsi="Arial Narrow"/>
        </w:rPr>
        <w:t>Customer_ID</w:t>
      </w:r>
      <w:proofErr w:type="spellEnd"/>
      <w:r w:rsidRPr="00D235E8">
        <w:rPr>
          <w:rFonts w:ascii="Arial Narrow" w:hAnsi="Arial Narrow"/>
        </w:rPr>
        <w:t xml:space="preserve">      FK -&gt; </w:t>
      </w:r>
      <w:proofErr w:type="gramStart"/>
      <w:r w:rsidRPr="00D235E8">
        <w:rPr>
          <w:rFonts w:ascii="Arial Narrow" w:hAnsi="Arial Narrow"/>
        </w:rPr>
        <w:t>Customer(</w:t>
      </w:r>
      <w:proofErr w:type="spellStart"/>
      <w:proofErr w:type="gramEnd"/>
      <w:r w:rsidRPr="00D235E8">
        <w:rPr>
          <w:rFonts w:ascii="Arial Narrow" w:hAnsi="Arial Narrow"/>
        </w:rPr>
        <w:t>Customer_ID</w:t>
      </w:r>
      <w:proofErr w:type="spellEnd"/>
      <w:r w:rsidRPr="00D235E8">
        <w:rPr>
          <w:rFonts w:ascii="Arial Narrow" w:hAnsi="Arial Narrow"/>
        </w:rPr>
        <w:t>)</w:t>
      </w:r>
    </w:p>
    <w:p w14:paraId="05C34491" w14:textId="77777777" w:rsidR="00D235E8" w:rsidRPr="00D235E8" w:rsidRDefault="00D235E8" w:rsidP="00D235E8">
      <w:pPr>
        <w:pStyle w:val="ListParagraph"/>
        <w:rPr>
          <w:rFonts w:ascii="Arial Narrow" w:hAnsi="Arial Narrow"/>
        </w:rPr>
      </w:pPr>
      <w:proofErr w:type="spellStart"/>
      <w:r w:rsidRPr="00D235E8">
        <w:rPr>
          <w:rFonts w:ascii="Arial Narrow" w:hAnsi="Arial Narrow"/>
        </w:rPr>
        <w:t>Service_Type</w:t>
      </w:r>
      <w:proofErr w:type="spellEnd"/>
      <w:r w:rsidRPr="00D235E8">
        <w:rPr>
          <w:rFonts w:ascii="Arial Narrow" w:hAnsi="Arial Narrow"/>
        </w:rPr>
        <w:t xml:space="preserve">     </w:t>
      </w:r>
      <w:proofErr w:type="gramStart"/>
      <w:r w:rsidRPr="00D235E8">
        <w:rPr>
          <w:rFonts w:ascii="Arial Narrow" w:hAnsi="Arial Narrow"/>
        </w:rPr>
        <w:t>VARCHAR  --</w:t>
      </w:r>
      <w:proofErr w:type="gramEnd"/>
      <w:r w:rsidRPr="00D235E8">
        <w:rPr>
          <w:rFonts w:ascii="Arial Narrow" w:hAnsi="Arial Narrow"/>
        </w:rPr>
        <w:t xml:space="preserve"> (Solar, EV Charging, Smart Home)</w:t>
      </w:r>
    </w:p>
    <w:p w14:paraId="2F2A2AFF" w14:textId="77777777" w:rsidR="00D235E8" w:rsidRPr="00D235E8" w:rsidRDefault="00D235E8" w:rsidP="00D235E8">
      <w:pPr>
        <w:pStyle w:val="ListParagraph"/>
        <w:rPr>
          <w:rFonts w:ascii="Arial Narrow" w:hAnsi="Arial Narrow"/>
        </w:rPr>
      </w:pPr>
      <w:proofErr w:type="spellStart"/>
      <w:r w:rsidRPr="00D235E8">
        <w:rPr>
          <w:rFonts w:ascii="Arial Narrow" w:hAnsi="Arial Narrow"/>
        </w:rPr>
        <w:t>Preferred_Date</w:t>
      </w:r>
      <w:proofErr w:type="spellEnd"/>
      <w:r w:rsidRPr="00D235E8">
        <w:rPr>
          <w:rFonts w:ascii="Arial Narrow" w:hAnsi="Arial Narrow"/>
        </w:rPr>
        <w:t xml:space="preserve">   DATE</w:t>
      </w:r>
    </w:p>
    <w:p w14:paraId="216F1951" w14:textId="7FC03493" w:rsidR="00D235E8" w:rsidRDefault="00D235E8" w:rsidP="00D235E8">
      <w:pPr>
        <w:pStyle w:val="ListParagraph"/>
        <w:rPr>
          <w:rFonts w:ascii="Arial Narrow" w:hAnsi="Arial Narrow"/>
        </w:rPr>
      </w:pPr>
      <w:r w:rsidRPr="00D235E8">
        <w:rPr>
          <w:rFonts w:ascii="Arial Narrow" w:hAnsi="Arial Narrow"/>
        </w:rPr>
        <w:t xml:space="preserve">Status          </w:t>
      </w:r>
      <w:proofErr w:type="gramStart"/>
      <w:r w:rsidRPr="00D235E8">
        <w:rPr>
          <w:rFonts w:ascii="Arial Narrow" w:hAnsi="Arial Narrow"/>
        </w:rPr>
        <w:t>VARCHAR  --</w:t>
      </w:r>
      <w:proofErr w:type="gramEnd"/>
      <w:r w:rsidRPr="00D235E8">
        <w:rPr>
          <w:rFonts w:ascii="Arial Narrow" w:hAnsi="Arial Narrow"/>
        </w:rPr>
        <w:t xml:space="preserve"> (Pending, Approved, Completed)</w:t>
      </w:r>
    </w:p>
    <w:p w14:paraId="4C87AC55" w14:textId="77777777" w:rsidR="00D235E8" w:rsidRDefault="00D235E8" w:rsidP="00D235E8">
      <w:pPr>
        <w:pStyle w:val="ListParagraph"/>
        <w:rPr>
          <w:rFonts w:ascii="Arial Narrow" w:hAnsi="Arial Narrow"/>
        </w:rPr>
      </w:pPr>
    </w:p>
    <w:p w14:paraId="3F5636C8" w14:textId="3A22B5E0" w:rsidR="00D235E8" w:rsidRPr="00D235E8" w:rsidRDefault="00D235E8" w:rsidP="00D235E8">
      <w:pPr>
        <w:pStyle w:val="ListParagraph"/>
        <w:rPr>
          <w:rFonts w:ascii="Arial Narrow" w:hAnsi="Arial Narrow"/>
          <w:b/>
          <w:bCs/>
        </w:rPr>
      </w:pPr>
      <w:r w:rsidRPr="00D235E8">
        <w:rPr>
          <w:rFonts w:ascii="Arial Narrow" w:hAnsi="Arial Narrow"/>
          <w:b/>
          <w:bCs/>
        </w:rPr>
        <w:t>Booking</w:t>
      </w:r>
      <w:r>
        <w:rPr>
          <w:rFonts w:ascii="Arial Narrow" w:hAnsi="Arial Narrow"/>
          <w:b/>
          <w:bCs/>
        </w:rPr>
        <w:t>: Installation/Maintenance</w:t>
      </w:r>
    </w:p>
    <w:p w14:paraId="6980725E" w14:textId="77777777" w:rsidR="00D235E8" w:rsidRPr="00D235E8" w:rsidRDefault="00D235E8" w:rsidP="00D235E8">
      <w:pPr>
        <w:pStyle w:val="ListParagraph"/>
        <w:rPr>
          <w:rFonts w:ascii="Arial Narrow" w:hAnsi="Arial Narrow"/>
        </w:rPr>
      </w:pPr>
      <w:r w:rsidRPr="00D235E8">
        <w:rPr>
          <w:rFonts w:ascii="Arial Narrow" w:hAnsi="Arial Narrow"/>
        </w:rPr>
        <w:t>------------------------------</w:t>
      </w:r>
    </w:p>
    <w:p w14:paraId="7FB06692" w14:textId="77777777" w:rsidR="00D235E8" w:rsidRPr="00D235E8" w:rsidRDefault="00D235E8" w:rsidP="00D235E8">
      <w:pPr>
        <w:pStyle w:val="ListParagraph"/>
        <w:rPr>
          <w:rFonts w:ascii="Arial Narrow" w:hAnsi="Arial Narrow"/>
        </w:rPr>
      </w:pPr>
      <w:proofErr w:type="spellStart"/>
      <w:r w:rsidRPr="00D235E8">
        <w:rPr>
          <w:rFonts w:ascii="Arial Narrow" w:hAnsi="Arial Narrow"/>
        </w:rPr>
        <w:t>Booking_ID</w:t>
      </w:r>
      <w:proofErr w:type="spellEnd"/>
      <w:r w:rsidRPr="00D235E8">
        <w:rPr>
          <w:rFonts w:ascii="Arial Narrow" w:hAnsi="Arial Narrow"/>
        </w:rPr>
        <w:t xml:space="preserve">      PK</w:t>
      </w:r>
    </w:p>
    <w:p w14:paraId="2D5BFADB" w14:textId="77777777" w:rsidR="00D235E8" w:rsidRPr="00D235E8" w:rsidRDefault="00D235E8" w:rsidP="00D235E8">
      <w:pPr>
        <w:pStyle w:val="ListParagraph"/>
        <w:rPr>
          <w:rFonts w:ascii="Arial Narrow" w:hAnsi="Arial Narrow"/>
        </w:rPr>
      </w:pPr>
      <w:proofErr w:type="spellStart"/>
      <w:r w:rsidRPr="00D235E8">
        <w:rPr>
          <w:rFonts w:ascii="Arial Narrow" w:hAnsi="Arial Narrow"/>
        </w:rPr>
        <w:t>Customer_ID</w:t>
      </w:r>
      <w:proofErr w:type="spellEnd"/>
      <w:r w:rsidRPr="00D235E8">
        <w:rPr>
          <w:rFonts w:ascii="Arial Narrow" w:hAnsi="Arial Narrow"/>
        </w:rPr>
        <w:t xml:space="preserve">     FK -&gt; </w:t>
      </w:r>
      <w:proofErr w:type="gramStart"/>
      <w:r w:rsidRPr="00D235E8">
        <w:rPr>
          <w:rFonts w:ascii="Arial Narrow" w:hAnsi="Arial Narrow"/>
        </w:rPr>
        <w:t>Customer(</w:t>
      </w:r>
      <w:proofErr w:type="spellStart"/>
      <w:proofErr w:type="gramEnd"/>
      <w:r w:rsidRPr="00D235E8">
        <w:rPr>
          <w:rFonts w:ascii="Arial Narrow" w:hAnsi="Arial Narrow"/>
        </w:rPr>
        <w:t>Customer_ID</w:t>
      </w:r>
      <w:proofErr w:type="spellEnd"/>
      <w:r w:rsidRPr="00D235E8">
        <w:rPr>
          <w:rFonts w:ascii="Arial Narrow" w:hAnsi="Arial Narrow"/>
        </w:rPr>
        <w:t>)</w:t>
      </w:r>
    </w:p>
    <w:p w14:paraId="3CB37B4D" w14:textId="77777777" w:rsidR="00D235E8" w:rsidRPr="00D235E8" w:rsidRDefault="00D235E8" w:rsidP="00D235E8">
      <w:pPr>
        <w:pStyle w:val="ListParagraph"/>
        <w:rPr>
          <w:rFonts w:ascii="Arial Narrow" w:hAnsi="Arial Narrow"/>
        </w:rPr>
      </w:pPr>
      <w:proofErr w:type="spellStart"/>
      <w:r w:rsidRPr="00D235E8">
        <w:rPr>
          <w:rFonts w:ascii="Arial Narrow" w:hAnsi="Arial Narrow"/>
        </w:rPr>
        <w:t>Service_Type</w:t>
      </w:r>
      <w:proofErr w:type="spellEnd"/>
      <w:r w:rsidRPr="00D235E8">
        <w:rPr>
          <w:rFonts w:ascii="Arial Narrow" w:hAnsi="Arial Narrow"/>
        </w:rPr>
        <w:t xml:space="preserve">    </w:t>
      </w:r>
      <w:proofErr w:type="gramStart"/>
      <w:r w:rsidRPr="00D235E8">
        <w:rPr>
          <w:rFonts w:ascii="Arial Narrow" w:hAnsi="Arial Narrow"/>
        </w:rPr>
        <w:t>VARCHAR  --</w:t>
      </w:r>
      <w:proofErr w:type="gramEnd"/>
      <w:r w:rsidRPr="00D235E8">
        <w:rPr>
          <w:rFonts w:ascii="Arial Narrow" w:hAnsi="Arial Narrow"/>
        </w:rPr>
        <w:t xml:space="preserve"> (Solar, EV Charging, Smart Home)</w:t>
      </w:r>
    </w:p>
    <w:p w14:paraId="4C8E0759" w14:textId="77777777" w:rsidR="00D235E8" w:rsidRPr="00D235E8" w:rsidRDefault="00D235E8" w:rsidP="00D235E8">
      <w:pPr>
        <w:pStyle w:val="ListParagraph"/>
        <w:rPr>
          <w:rFonts w:ascii="Arial Narrow" w:hAnsi="Arial Narrow"/>
        </w:rPr>
      </w:pPr>
      <w:proofErr w:type="spellStart"/>
      <w:r w:rsidRPr="00D235E8">
        <w:rPr>
          <w:rFonts w:ascii="Arial Narrow" w:hAnsi="Arial Narrow"/>
        </w:rPr>
        <w:t>Date_Booked</w:t>
      </w:r>
      <w:proofErr w:type="spellEnd"/>
      <w:r w:rsidRPr="00D235E8">
        <w:rPr>
          <w:rFonts w:ascii="Arial Narrow" w:hAnsi="Arial Narrow"/>
        </w:rPr>
        <w:t xml:space="preserve">     DATE</w:t>
      </w:r>
    </w:p>
    <w:p w14:paraId="5702CE71" w14:textId="7FBCBB05" w:rsidR="00D235E8" w:rsidRDefault="00D235E8" w:rsidP="00D235E8">
      <w:pPr>
        <w:pStyle w:val="ListParagraph"/>
        <w:rPr>
          <w:rFonts w:ascii="Arial Narrow" w:hAnsi="Arial Narrow"/>
        </w:rPr>
      </w:pPr>
      <w:r w:rsidRPr="00D235E8">
        <w:rPr>
          <w:rFonts w:ascii="Arial Narrow" w:hAnsi="Arial Narrow"/>
        </w:rPr>
        <w:t xml:space="preserve">Status          </w:t>
      </w:r>
      <w:proofErr w:type="gramStart"/>
      <w:r w:rsidRPr="00D235E8">
        <w:rPr>
          <w:rFonts w:ascii="Arial Narrow" w:hAnsi="Arial Narrow"/>
        </w:rPr>
        <w:t>VARCHAR  --</w:t>
      </w:r>
      <w:proofErr w:type="gramEnd"/>
      <w:r w:rsidRPr="00D235E8">
        <w:rPr>
          <w:rFonts w:ascii="Arial Narrow" w:hAnsi="Arial Narrow"/>
        </w:rPr>
        <w:t xml:space="preserve"> (Scheduled, Completed, Cancelled)</w:t>
      </w:r>
    </w:p>
    <w:p w14:paraId="2C43C578" w14:textId="77777777" w:rsidR="00D235E8" w:rsidRDefault="00D235E8" w:rsidP="00D235E8">
      <w:pPr>
        <w:pStyle w:val="ListParagraph"/>
        <w:rPr>
          <w:rFonts w:ascii="Arial Narrow" w:hAnsi="Arial Narrow"/>
        </w:rPr>
      </w:pPr>
    </w:p>
    <w:p w14:paraId="451C814C" w14:textId="77777777" w:rsidR="00D235E8" w:rsidRPr="00D235E8" w:rsidRDefault="00D235E8" w:rsidP="00D235E8">
      <w:pPr>
        <w:pStyle w:val="ListParagraph"/>
        <w:rPr>
          <w:rFonts w:ascii="Arial Narrow" w:hAnsi="Arial Narrow"/>
          <w:b/>
          <w:bCs/>
        </w:rPr>
      </w:pPr>
      <w:r w:rsidRPr="00D235E8">
        <w:rPr>
          <w:rFonts w:ascii="Arial Narrow" w:hAnsi="Arial Narrow"/>
          <w:b/>
          <w:bCs/>
        </w:rPr>
        <w:t>Product</w:t>
      </w:r>
    </w:p>
    <w:p w14:paraId="71990817" w14:textId="77777777" w:rsidR="00D235E8" w:rsidRPr="00D235E8" w:rsidRDefault="00D235E8" w:rsidP="00D235E8">
      <w:pPr>
        <w:pStyle w:val="ListParagraph"/>
        <w:rPr>
          <w:rFonts w:ascii="Arial Narrow" w:hAnsi="Arial Narrow"/>
        </w:rPr>
      </w:pPr>
      <w:r w:rsidRPr="00D235E8">
        <w:rPr>
          <w:rFonts w:ascii="Arial Narrow" w:hAnsi="Arial Narrow"/>
        </w:rPr>
        <w:t>------------------------------</w:t>
      </w:r>
    </w:p>
    <w:p w14:paraId="16D83F23" w14:textId="77777777" w:rsidR="00D235E8" w:rsidRPr="00D235E8" w:rsidRDefault="00D235E8" w:rsidP="00D235E8">
      <w:pPr>
        <w:pStyle w:val="ListParagraph"/>
        <w:rPr>
          <w:rFonts w:ascii="Arial Narrow" w:hAnsi="Arial Narrow"/>
        </w:rPr>
      </w:pPr>
      <w:proofErr w:type="spellStart"/>
      <w:r w:rsidRPr="00D235E8">
        <w:rPr>
          <w:rFonts w:ascii="Arial Narrow" w:hAnsi="Arial Narrow"/>
        </w:rPr>
        <w:t>Product_ID</w:t>
      </w:r>
      <w:proofErr w:type="spellEnd"/>
      <w:r w:rsidRPr="00D235E8">
        <w:rPr>
          <w:rFonts w:ascii="Arial Narrow" w:hAnsi="Arial Narrow"/>
        </w:rPr>
        <w:t xml:space="preserve">      PK</w:t>
      </w:r>
    </w:p>
    <w:p w14:paraId="00FAE109" w14:textId="77777777" w:rsidR="00D235E8" w:rsidRPr="00D235E8" w:rsidRDefault="00D235E8" w:rsidP="00D235E8">
      <w:pPr>
        <w:pStyle w:val="ListParagraph"/>
        <w:rPr>
          <w:rFonts w:ascii="Arial Narrow" w:hAnsi="Arial Narrow"/>
        </w:rPr>
      </w:pPr>
      <w:r w:rsidRPr="00D235E8">
        <w:rPr>
          <w:rFonts w:ascii="Arial Narrow" w:hAnsi="Arial Narrow"/>
        </w:rPr>
        <w:t xml:space="preserve">Type            </w:t>
      </w:r>
      <w:proofErr w:type="gramStart"/>
      <w:r w:rsidRPr="00D235E8">
        <w:rPr>
          <w:rFonts w:ascii="Arial Narrow" w:hAnsi="Arial Narrow"/>
        </w:rPr>
        <w:t>VARCHAR  --</w:t>
      </w:r>
      <w:proofErr w:type="gramEnd"/>
      <w:r w:rsidRPr="00D235E8">
        <w:rPr>
          <w:rFonts w:ascii="Arial Narrow" w:hAnsi="Arial Narrow"/>
        </w:rPr>
        <w:t xml:space="preserve"> (Solar Panel, EV Charger, Smart Home)</w:t>
      </w:r>
    </w:p>
    <w:p w14:paraId="3397B60A" w14:textId="77777777" w:rsidR="00D235E8" w:rsidRPr="00D235E8" w:rsidRDefault="00D235E8" w:rsidP="00D235E8">
      <w:pPr>
        <w:pStyle w:val="ListParagraph"/>
        <w:rPr>
          <w:rFonts w:ascii="Arial Narrow" w:hAnsi="Arial Narrow"/>
        </w:rPr>
      </w:pPr>
      <w:r w:rsidRPr="00D235E8">
        <w:rPr>
          <w:rFonts w:ascii="Arial Narrow" w:hAnsi="Arial Narrow"/>
        </w:rPr>
        <w:t>Price           DOUBLE</w:t>
      </w:r>
    </w:p>
    <w:p w14:paraId="49E6AC6A" w14:textId="5E2F7812" w:rsidR="00D235E8" w:rsidRDefault="00D235E8" w:rsidP="00D235E8">
      <w:pPr>
        <w:pStyle w:val="ListParagraph"/>
        <w:rPr>
          <w:rFonts w:ascii="Arial Narrow" w:hAnsi="Arial Narrow"/>
        </w:rPr>
      </w:pPr>
      <w:r w:rsidRPr="00D235E8">
        <w:rPr>
          <w:rFonts w:ascii="Arial Narrow" w:hAnsi="Arial Narrow"/>
        </w:rPr>
        <w:t>Description     TEXT</w:t>
      </w:r>
    </w:p>
    <w:p w14:paraId="1C619034" w14:textId="77777777" w:rsidR="00790631" w:rsidRDefault="00790631" w:rsidP="00D235E8">
      <w:pPr>
        <w:pStyle w:val="ListParagraph"/>
        <w:rPr>
          <w:rFonts w:ascii="Arial Narrow" w:hAnsi="Arial Narrow"/>
        </w:rPr>
      </w:pPr>
    </w:p>
    <w:p w14:paraId="118214A7" w14:textId="77777777" w:rsidR="00790631" w:rsidRPr="00790631" w:rsidRDefault="00790631" w:rsidP="00790631">
      <w:pPr>
        <w:pStyle w:val="ListParagraph"/>
        <w:rPr>
          <w:rFonts w:ascii="Arial Narrow" w:hAnsi="Arial Narrow"/>
          <w:b/>
          <w:bCs/>
        </w:rPr>
      </w:pPr>
      <w:r w:rsidRPr="00790631">
        <w:rPr>
          <w:rFonts w:ascii="Arial Narrow" w:hAnsi="Arial Narrow"/>
          <w:b/>
          <w:bCs/>
        </w:rPr>
        <w:t>Installation</w:t>
      </w:r>
    </w:p>
    <w:p w14:paraId="465EF7A0" w14:textId="77777777" w:rsidR="00790631" w:rsidRPr="00790631" w:rsidRDefault="00790631" w:rsidP="00790631">
      <w:pPr>
        <w:pStyle w:val="ListParagraph"/>
        <w:rPr>
          <w:rFonts w:ascii="Arial Narrow" w:hAnsi="Arial Narrow"/>
        </w:rPr>
      </w:pPr>
      <w:r w:rsidRPr="00790631">
        <w:rPr>
          <w:rFonts w:ascii="Arial Narrow" w:hAnsi="Arial Narrow"/>
        </w:rPr>
        <w:t>------------------------------</w:t>
      </w:r>
    </w:p>
    <w:p w14:paraId="444E8E5D" w14:textId="77777777" w:rsidR="00790631" w:rsidRPr="00790631" w:rsidRDefault="00790631" w:rsidP="00790631">
      <w:pPr>
        <w:pStyle w:val="ListParagraph"/>
        <w:rPr>
          <w:rFonts w:ascii="Arial Narrow" w:hAnsi="Arial Narrow"/>
        </w:rPr>
      </w:pPr>
      <w:proofErr w:type="spellStart"/>
      <w:r w:rsidRPr="00790631">
        <w:rPr>
          <w:rFonts w:ascii="Arial Narrow" w:hAnsi="Arial Narrow"/>
        </w:rPr>
        <w:t>Installation_</w:t>
      </w:r>
      <w:proofErr w:type="gramStart"/>
      <w:r w:rsidRPr="00790631">
        <w:rPr>
          <w:rFonts w:ascii="Arial Narrow" w:hAnsi="Arial Narrow"/>
        </w:rPr>
        <w:t>ID</w:t>
      </w:r>
      <w:proofErr w:type="spellEnd"/>
      <w:r w:rsidRPr="00790631">
        <w:rPr>
          <w:rFonts w:ascii="Arial Narrow" w:hAnsi="Arial Narrow"/>
        </w:rPr>
        <w:t xml:space="preserve">  PK</w:t>
      </w:r>
      <w:proofErr w:type="gramEnd"/>
    </w:p>
    <w:p w14:paraId="14B86C71" w14:textId="77777777" w:rsidR="00790631" w:rsidRPr="00790631" w:rsidRDefault="00790631" w:rsidP="00790631">
      <w:pPr>
        <w:pStyle w:val="ListParagraph"/>
        <w:rPr>
          <w:rFonts w:ascii="Arial Narrow" w:hAnsi="Arial Narrow"/>
        </w:rPr>
      </w:pPr>
      <w:proofErr w:type="spellStart"/>
      <w:r w:rsidRPr="00790631">
        <w:rPr>
          <w:rFonts w:ascii="Arial Narrow" w:hAnsi="Arial Narrow"/>
        </w:rPr>
        <w:t>Booking_ID</w:t>
      </w:r>
      <w:proofErr w:type="spellEnd"/>
      <w:r w:rsidRPr="00790631">
        <w:rPr>
          <w:rFonts w:ascii="Arial Narrow" w:hAnsi="Arial Narrow"/>
        </w:rPr>
        <w:t xml:space="preserve">      FK -&gt; </w:t>
      </w:r>
      <w:proofErr w:type="gramStart"/>
      <w:r w:rsidRPr="00790631">
        <w:rPr>
          <w:rFonts w:ascii="Arial Narrow" w:hAnsi="Arial Narrow"/>
        </w:rPr>
        <w:t>Booking(</w:t>
      </w:r>
      <w:proofErr w:type="spellStart"/>
      <w:proofErr w:type="gramEnd"/>
      <w:r w:rsidRPr="00790631">
        <w:rPr>
          <w:rFonts w:ascii="Arial Narrow" w:hAnsi="Arial Narrow"/>
        </w:rPr>
        <w:t>Booking_ID</w:t>
      </w:r>
      <w:proofErr w:type="spellEnd"/>
      <w:r w:rsidRPr="00790631">
        <w:rPr>
          <w:rFonts w:ascii="Arial Narrow" w:hAnsi="Arial Narrow"/>
        </w:rPr>
        <w:t>)</w:t>
      </w:r>
    </w:p>
    <w:p w14:paraId="0224D8B0" w14:textId="77777777" w:rsidR="00790631" w:rsidRPr="00790631" w:rsidRDefault="00790631" w:rsidP="00790631">
      <w:pPr>
        <w:pStyle w:val="ListParagraph"/>
        <w:rPr>
          <w:rFonts w:ascii="Arial Narrow" w:hAnsi="Arial Narrow"/>
        </w:rPr>
      </w:pPr>
      <w:proofErr w:type="spellStart"/>
      <w:r w:rsidRPr="00790631">
        <w:rPr>
          <w:rFonts w:ascii="Arial Narrow" w:hAnsi="Arial Narrow"/>
        </w:rPr>
        <w:t>Product_ID</w:t>
      </w:r>
      <w:proofErr w:type="spellEnd"/>
      <w:r w:rsidRPr="00790631">
        <w:rPr>
          <w:rFonts w:ascii="Arial Narrow" w:hAnsi="Arial Narrow"/>
        </w:rPr>
        <w:t xml:space="preserve">      FK -&gt; </w:t>
      </w:r>
      <w:proofErr w:type="gramStart"/>
      <w:r w:rsidRPr="00790631">
        <w:rPr>
          <w:rFonts w:ascii="Arial Narrow" w:hAnsi="Arial Narrow"/>
        </w:rPr>
        <w:t>Product(</w:t>
      </w:r>
      <w:proofErr w:type="spellStart"/>
      <w:proofErr w:type="gramEnd"/>
      <w:r w:rsidRPr="00790631">
        <w:rPr>
          <w:rFonts w:ascii="Arial Narrow" w:hAnsi="Arial Narrow"/>
        </w:rPr>
        <w:t>Product_ID</w:t>
      </w:r>
      <w:proofErr w:type="spellEnd"/>
      <w:r w:rsidRPr="00790631">
        <w:rPr>
          <w:rFonts w:ascii="Arial Narrow" w:hAnsi="Arial Narrow"/>
        </w:rPr>
        <w:t>)</w:t>
      </w:r>
    </w:p>
    <w:p w14:paraId="5A997CCD" w14:textId="77777777" w:rsidR="00790631" w:rsidRPr="00790631" w:rsidRDefault="00790631" w:rsidP="00790631">
      <w:pPr>
        <w:pStyle w:val="ListParagraph"/>
        <w:rPr>
          <w:rFonts w:ascii="Arial Narrow" w:hAnsi="Arial Narrow"/>
        </w:rPr>
      </w:pPr>
      <w:proofErr w:type="spellStart"/>
      <w:r w:rsidRPr="00790631">
        <w:rPr>
          <w:rFonts w:ascii="Arial Narrow" w:hAnsi="Arial Narrow"/>
        </w:rPr>
        <w:t>Install_Date</w:t>
      </w:r>
      <w:proofErr w:type="spellEnd"/>
      <w:r w:rsidRPr="00790631">
        <w:rPr>
          <w:rFonts w:ascii="Arial Narrow" w:hAnsi="Arial Narrow"/>
        </w:rPr>
        <w:t xml:space="preserve">    DATE</w:t>
      </w:r>
    </w:p>
    <w:p w14:paraId="3FD3D3A9" w14:textId="4D55AC66" w:rsidR="00790631" w:rsidRDefault="00790631" w:rsidP="00790631">
      <w:pPr>
        <w:pStyle w:val="ListParagraph"/>
        <w:rPr>
          <w:rFonts w:ascii="Arial Narrow" w:hAnsi="Arial Narrow"/>
        </w:rPr>
      </w:pPr>
      <w:r w:rsidRPr="00790631">
        <w:rPr>
          <w:rFonts w:ascii="Arial Narrow" w:hAnsi="Arial Narrow"/>
        </w:rPr>
        <w:t xml:space="preserve">Status         </w:t>
      </w:r>
      <w:proofErr w:type="gramStart"/>
      <w:r w:rsidRPr="00790631">
        <w:rPr>
          <w:rFonts w:ascii="Arial Narrow" w:hAnsi="Arial Narrow"/>
        </w:rPr>
        <w:t>VARCHAR  --</w:t>
      </w:r>
      <w:proofErr w:type="gramEnd"/>
      <w:r w:rsidRPr="00790631">
        <w:rPr>
          <w:rFonts w:ascii="Arial Narrow" w:hAnsi="Arial Narrow"/>
        </w:rPr>
        <w:t xml:space="preserve"> (Pending, Installed, Maintenance Required)</w:t>
      </w:r>
    </w:p>
    <w:p w14:paraId="6CA27ED4" w14:textId="131CA011" w:rsidR="00790631" w:rsidRDefault="00B7294A" w:rsidP="00790631">
      <w:pPr>
        <w:rPr>
          <w:rFonts w:ascii="Arial Narrow" w:hAnsi="Arial Narrow"/>
        </w:rPr>
      </w:pPr>
      <w:r w:rsidRPr="00B7294A">
        <w:rPr>
          <w:rFonts w:ascii="Arial Narrow" w:hAnsi="Arial Narrow"/>
        </w:rPr>
        <w:lastRenderedPageBreak/>
        <w:drawing>
          <wp:inline distT="0" distB="0" distL="0" distR="0" wp14:anchorId="4C357109" wp14:editId="6BA28C84">
            <wp:extent cx="3638939" cy="3001137"/>
            <wp:effectExtent l="0" t="0" r="0" b="8890"/>
            <wp:docPr id="194967693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676931" name="Picture 1" descr="A screenshot of a computer screen&#10;&#10;AI-generated content may be incorrect."/>
                    <pic:cNvPicPr/>
                  </pic:nvPicPr>
                  <pic:blipFill>
                    <a:blip r:embed="rId8"/>
                    <a:stretch>
                      <a:fillRect/>
                    </a:stretch>
                  </pic:blipFill>
                  <pic:spPr>
                    <a:xfrm>
                      <a:off x="0" y="0"/>
                      <a:ext cx="3641811" cy="3003506"/>
                    </a:xfrm>
                    <a:prstGeom prst="rect">
                      <a:avLst/>
                    </a:prstGeom>
                  </pic:spPr>
                </pic:pic>
              </a:graphicData>
            </a:graphic>
          </wp:inline>
        </w:drawing>
      </w:r>
    </w:p>
    <w:p w14:paraId="4ECED5EF" w14:textId="6B73745E" w:rsidR="00047467" w:rsidRDefault="00047467" w:rsidP="00047467">
      <w:pPr>
        <w:pStyle w:val="ListParagraph"/>
        <w:numPr>
          <w:ilvl w:val="0"/>
          <w:numId w:val="20"/>
        </w:numPr>
        <w:rPr>
          <w:rFonts w:ascii="Arial Narrow" w:hAnsi="Arial Narrow"/>
        </w:rPr>
      </w:pPr>
      <w:r>
        <w:rPr>
          <w:rFonts w:ascii="Arial Narrow" w:hAnsi="Arial Narrow"/>
        </w:rPr>
        <w:t>THERE IS NO maintenance table to keep it simple</w:t>
      </w:r>
      <w:r w:rsidR="00757C35">
        <w:rPr>
          <w:rFonts w:ascii="Arial Narrow" w:hAnsi="Arial Narrow"/>
        </w:rPr>
        <w:t>. Maintenance activities are triggered by customers when required, and doesn’t need to be a separate interaction with databases</w:t>
      </w:r>
    </w:p>
    <w:p w14:paraId="2AEAD7D2" w14:textId="0E0BACA0" w:rsidR="0075708A" w:rsidRDefault="002C1896" w:rsidP="0075708A">
      <w:pPr>
        <w:pStyle w:val="ListParagraph"/>
        <w:rPr>
          <w:rFonts w:ascii="Arial Narrow" w:hAnsi="Arial Narrow"/>
        </w:rPr>
      </w:pPr>
      <w:r>
        <w:rPr>
          <w:rFonts w:ascii="Arial Narrow" w:hAnsi="Arial Narrow"/>
        </w:rPr>
        <w:t>There will be a maintenance column in the BOOKINGS table (</w:t>
      </w:r>
      <w:proofErr w:type="spellStart"/>
      <w:r>
        <w:rPr>
          <w:rFonts w:ascii="Arial Narrow" w:hAnsi="Arial Narrow"/>
        </w:rPr>
        <w:t>e.g</w:t>
      </w:r>
      <w:proofErr w:type="spellEnd"/>
      <w:r>
        <w:rPr>
          <w:rFonts w:ascii="Arial Narrow" w:hAnsi="Arial Narrow"/>
        </w:rPr>
        <w:t xml:space="preserve"> Not Needed, Scheduled, or Completed)</w:t>
      </w:r>
    </w:p>
    <w:p w14:paraId="6ADC81B6" w14:textId="77777777" w:rsidR="002C1896" w:rsidRPr="00047467" w:rsidRDefault="002C1896" w:rsidP="0075708A">
      <w:pPr>
        <w:pStyle w:val="ListParagraph"/>
        <w:rPr>
          <w:rFonts w:ascii="Arial Narrow" w:hAnsi="Arial Narrow"/>
        </w:rPr>
      </w:pPr>
    </w:p>
    <w:p w14:paraId="4277FCE4" w14:textId="650D676D" w:rsidR="008C4444" w:rsidRPr="00635274" w:rsidRDefault="008C4444" w:rsidP="009727BD">
      <w:pPr>
        <w:pStyle w:val="ListParagraph"/>
        <w:numPr>
          <w:ilvl w:val="0"/>
          <w:numId w:val="14"/>
        </w:numPr>
        <w:rPr>
          <w:rFonts w:ascii="Arial Narrow" w:hAnsi="Arial Narrow"/>
        </w:rPr>
      </w:pPr>
      <w:r w:rsidRPr="00635274">
        <w:rPr>
          <w:rFonts w:ascii="Arial Narrow" w:hAnsi="Arial Narrow"/>
        </w:rPr>
        <w:t xml:space="preserve">Create a data flow diagram again in </w:t>
      </w:r>
      <w:proofErr w:type="spellStart"/>
      <w:r w:rsidRPr="00635274">
        <w:rPr>
          <w:rFonts w:ascii="Arial Narrow" w:hAnsi="Arial Narrow"/>
        </w:rPr>
        <w:t>Lucidchart</w:t>
      </w:r>
      <w:proofErr w:type="spellEnd"/>
      <w:r w:rsidRPr="00635274">
        <w:rPr>
          <w:rFonts w:ascii="Arial Narrow" w:hAnsi="Arial Narrow"/>
        </w:rPr>
        <w:t xml:space="preserve"> </w:t>
      </w:r>
    </w:p>
    <w:p w14:paraId="376157D6" w14:textId="03CA09BB" w:rsidR="00F364B7" w:rsidRPr="00635274" w:rsidRDefault="00F364B7" w:rsidP="009727BD">
      <w:pPr>
        <w:contextualSpacing/>
        <w:rPr>
          <w:rFonts w:ascii="Arial Narrow" w:hAnsi="Arial Narrow"/>
        </w:rPr>
      </w:pPr>
      <w:proofErr w:type="spellStart"/>
      <w:r w:rsidRPr="00635274">
        <w:rPr>
          <w:rFonts w:ascii="Arial Narrow" w:hAnsi="Arial Narrow"/>
        </w:rPr>
        <w:t>e.g</w:t>
      </w:r>
      <w:proofErr w:type="spellEnd"/>
    </w:p>
    <w:p w14:paraId="5AC9B4AA" w14:textId="0CF74EF5" w:rsidR="00F364B7" w:rsidRDefault="00F364B7" w:rsidP="009727BD">
      <w:pPr>
        <w:contextualSpacing/>
        <w:rPr>
          <w:rFonts w:ascii="Arial Narrow" w:hAnsi="Arial Narrow"/>
        </w:rPr>
      </w:pPr>
      <w:r w:rsidRPr="00635274">
        <w:rPr>
          <w:rFonts w:ascii="Arial Narrow" w:hAnsi="Arial Narrow"/>
          <w:noProof/>
        </w:rPr>
        <w:drawing>
          <wp:inline distT="0" distB="0" distL="0" distR="0" wp14:anchorId="069CB971" wp14:editId="57E5F312">
            <wp:extent cx="4348065" cy="3300309"/>
            <wp:effectExtent l="0" t="0" r="0" b="0"/>
            <wp:docPr id="1162123562" name="Picture 1"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23562" name="Picture 1" descr="A diagram of a server&#10;&#10;AI-generated content may be incorrect."/>
                    <pic:cNvPicPr/>
                  </pic:nvPicPr>
                  <pic:blipFill>
                    <a:blip r:embed="rId9"/>
                    <a:stretch>
                      <a:fillRect/>
                    </a:stretch>
                  </pic:blipFill>
                  <pic:spPr>
                    <a:xfrm>
                      <a:off x="0" y="0"/>
                      <a:ext cx="4350467" cy="3302132"/>
                    </a:xfrm>
                    <a:prstGeom prst="rect">
                      <a:avLst/>
                    </a:prstGeom>
                  </pic:spPr>
                </pic:pic>
              </a:graphicData>
            </a:graphic>
          </wp:inline>
        </w:drawing>
      </w:r>
    </w:p>
    <w:p w14:paraId="6AE6155D" w14:textId="77777777" w:rsidR="00412D68" w:rsidRDefault="00412D68" w:rsidP="009727BD">
      <w:pPr>
        <w:contextualSpacing/>
        <w:rPr>
          <w:rFonts w:ascii="Arial Narrow" w:hAnsi="Arial Narrow"/>
        </w:rPr>
      </w:pPr>
    </w:p>
    <w:p w14:paraId="350F9967" w14:textId="2BBD52C8" w:rsidR="00412D68" w:rsidRDefault="00412D68" w:rsidP="009727BD">
      <w:pPr>
        <w:contextualSpacing/>
        <w:rPr>
          <w:rFonts w:ascii="Arial Narrow" w:hAnsi="Arial Narrow"/>
        </w:rPr>
      </w:pPr>
      <w:r>
        <w:rPr>
          <w:rFonts w:ascii="Arial Narrow" w:hAnsi="Arial Narrow"/>
        </w:rPr>
        <w:t>Data flow diagram info:</w:t>
      </w:r>
    </w:p>
    <w:p w14:paraId="1C49B10B" w14:textId="77777777" w:rsidR="00A31BED" w:rsidRPr="00A31BED" w:rsidRDefault="00A31BED" w:rsidP="00A31BED">
      <w:pPr>
        <w:numPr>
          <w:ilvl w:val="0"/>
          <w:numId w:val="19"/>
        </w:numPr>
        <w:contextualSpacing/>
        <w:rPr>
          <w:rFonts w:ascii="Arial Narrow" w:hAnsi="Arial Narrow"/>
        </w:rPr>
      </w:pPr>
      <w:r w:rsidRPr="00A31BED">
        <w:rPr>
          <w:rFonts w:ascii="Arial Narrow" w:hAnsi="Arial Narrow"/>
          <w:b/>
          <w:bCs/>
        </w:rPr>
        <w:t>From Customer to Process 1.0: Registration</w:t>
      </w:r>
    </w:p>
    <w:p w14:paraId="5219BDD9" w14:textId="77777777" w:rsidR="00A31BED" w:rsidRPr="00A31BED" w:rsidRDefault="00A31BED" w:rsidP="00A31BED">
      <w:pPr>
        <w:numPr>
          <w:ilvl w:val="1"/>
          <w:numId w:val="19"/>
        </w:numPr>
        <w:contextualSpacing/>
        <w:rPr>
          <w:rFonts w:ascii="Arial Narrow" w:hAnsi="Arial Narrow"/>
        </w:rPr>
      </w:pPr>
      <w:r w:rsidRPr="00A31BED">
        <w:rPr>
          <w:rFonts w:ascii="Arial Narrow" w:hAnsi="Arial Narrow"/>
        </w:rPr>
        <w:t>Customer data is submitted (</w:t>
      </w:r>
      <w:proofErr w:type="spellStart"/>
      <w:r w:rsidRPr="00A31BED">
        <w:rPr>
          <w:rFonts w:ascii="Arial Narrow" w:hAnsi="Arial Narrow"/>
        </w:rPr>
        <w:t>FullName</w:t>
      </w:r>
      <w:proofErr w:type="spellEnd"/>
      <w:r w:rsidRPr="00A31BED">
        <w:rPr>
          <w:rFonts w:ascii="Arial Narrow" w:hAnsi="Arial Narrow"/>
        </w:rPr>
        <w:t>, Email, Phone, Password).</w:t>
      </w:r>
    </w:p>
    <w:p w14:paraId="40951948" w14:textId="77777777" w:rsidR="00A31BED" w:rsidRPr="00A31BED" w:rsidRDefault="00A31BED" w:rsidP="00A31BED">
      <w:pPr>
        <w:numPr>
          <w:ilvl w:val="0"/>
          <w:numId w:val="19"/>
        </w:numPr>
        <w:contextualSpacing/>
        <w:rPr>
          <w:rFonts w:ascii="Arial Narrow" w:hAnsi="Arial Narrow"/>
        </w:rPr>
      </w:pPr>
      <w:r w:rsidRPr="00A31BED">
        <w:rPr>
          <w:rFonts w:ascii="Arial Narrow" w:hAnsi="Arial Narrow"/>
          <w:b/>
          <w:bCs/>
        </w:rPr>
        <w:lastRenderedPageBreak/>
        <w:t>From Process 1.0: Registration to Customers DB</w:t>
      </w:r>
    </w:p>
    <w:p w14:paraId="32F7A4C4" w14:textId="77777777" w:rsidR="00A31BED" w:rsidRPr="00A31BED" w:rsidRDefault="00A31BED" w:rsidP="00A31BED">
      <w:pPr>
        <w:numPr>
          <w:ilvl w:val="1"/>
          <w:numId w:val="19"/>
        </w:numPr>
        <w:contextualSpacing/>
        <w:rPr>
          <w:rFonts w:ascii="Arial Narrow" w:hAnsi="Arial Narrow"/>
        </w:rPr>
      </w:pPr>
      <w:r w:rsidRPr="00A31BED">
        <w:rPr>
          <w:rFonts w:ascii="Arial Narrow" w:hAnsi="Arial Narrow"/>
        </w:rPr>
        <w:t>New customer data is stored (</w:t>
      </w:r>
      <w:proofErr w:type="spellStart"/>
      <w:r w:rsidRPr="00A31BED">
        <w:rPr>
          <w:rFonts w:ascii="Arial Narrow" w:hAnsi="Arial Narrow"/>
        </w:rPr>
        <w:t>Customer_ID</w:t>
      </w:r>
      <w:proofErr w:type="spellEnd"/>
      <w:r w:rsidRPr="00A31BED">
        <w:rPr>
          <w:rFonts w:ascii="Arial Narrow" w:hAnsi="Arial Narrow"/>
        </w:rPr>
        <w:t xml:space="preserve">, </w:t>
      </w:r>
      <w:proofErr w:type="spellStart"/>
      <w:r w:rsidRPr="00A31BED">
        <w:rPr>
          <w:rFonts w:ascii="Arial Narrow" w:hAnsi="Arial Narrow"/>
        </w:rPr>
        <w:t>FullName</w:t>
      </w:r>
      <w:proofErr w:type="spellEnd"/>
      <w:r w:rsidRPr="00A31BED">
        <w:rPr>
          <w:rFonts w:ascii="Arial Narrow" w:hAnsi="Arial Narrow"/>
        </w:rPr>
        <w:t xml:space="preserve">, Email, Phone, Password, </w:t>
      </w:r>
      <w:proofErr w:type="spellStart"/>
      <w:r w:rsidRPr="00A31BED">
        <w:rPr>
          <w:rFonts w:ascii="Arial Narrow" w:hAnsi="Arial Narrow"/>
        </w:rPr>
        <w:t>Created_Time</w:t>
      </w:r>
      <w:proofErr w:type="spellEnd"/>
      <w:r w:rsidRPr="00A31BED">
        <w:rPr>
          <w:rFonts w:ascii="Arial Narrow" w:hAnsi="Arial Narrow"/>
        </w:rPr>
        <w:t>).</w:t>
      </w:r>
    </w:p>
    <w:p w14:paraId="6178C33A" w14:textId="77777777" w:rsidR="00A31BED" w:rsidRPr="00A31BED" w:rsidRDefault="00A31BED" w:rsidP="00A31BED">
      <w:pPr>
        <w:numPr>
          <w:ilvl w:val="0"/>
          <w:numId w:val="19"/>
        </w:numPr>
        <w:contextualSpacing/>
        <w:rPr>
          <w:rFonts w:ascii="Arial Narrow" w:hAnsi="Arial Narrow"/>
        </w:rPr>
      </w:pPr>
      <w:r w:rsidRPr="00A31BED">
        <w:rPr>
          <w:rFonts w:ascii="Arial Narrow" w:hAnsi="Arial Narrow"/>
          <w:b/>
          <w:bCs/>
        </w:rPr>
        <w:t>From Customer to Process 1.1: Login</w:t>
      </w:r>
    </w:p>
    <w:p w14:paraId="70E6619B" w14:textId="77777777" w:rsidR="00A31BED" w:rsidRPr="00A31BED" w:rsidRDefault="00A31BED" w:rsidP="00A31BED">
      <w:pPr>
        <w:numPr>
          <w:ilvl w:val="1"/>
          <w:numId w:val="19"/>
        </w:numPr>
        <w:contextualSpacing/>
        <w:rPr>
          <w:rFonts w:ascii="Arial Narrow" w:hAnsi="Arial Narrow"/>
        </w:rPr>
      </w:pPr>
      <w:r w:rsidRPr="00A31BED">
        <w:rPr>
          <w:rFonts w:ascii="Arial Narrow" w:hAnsi="Arial Narrow"/>
        </w:rPr>
        <w:t>Credentials (Email, Password) are submitted.</w:t>
      </w:r>
    </w:p>
    <w:p w14:paraId="513B79D5" w14:textId="77777777" w:rsidR="00A31BED" w:rsidRPr="00A31BED" w:rsidRDefault="00A31BED" w:rsidP="00A31BED">
      <w:pPr>
        <w:numPr>
          <w:ilvl w:val="0"/>
          <w:numId w:val="19"/>
        </w:numPr>
        <w:contextualSpacing/>
        <w:rPr>
          <w:rFonts w:ascii="Arial Narrow" w:hAnsi="Arial Narrow"/>
        </w:rPr>
      </w:pPr>
      <w:r w:rsidRPr="00A31BED">
        <w:rPr>
          <w:rFonts w:ascii="Arial Narrow" w:hAnsi="Arial Narrow"/>
          <w:b/>
          <w:bCs/>
        </w:rPr>
        <w:t>From Process 1.1: Login to Customers DB</w:t>
      </w:r>
    </w:p>
    <w:p w14:paraId="71BDCA66" w14:textId="77777777" w:rsidR="00A31BED" w:rsidRPr="00A31BED" w:rsidRDefault="00A31BED" w:rsidP="00A31BED">
      <w:pPr>
        <w:numPr>
          <w:ilvl w:val="1"/>
          <w:numId w:val="19"/>
        </w:numPr>
        <w:contextualSpacing/>
        <w:rPr>
          <w:rFonts w:ascii="Arial Narrow" w:hAnsi="Arial Narrow"/>
        </w:rPr>
      </w:pPr>
      <w:r w:rsidRPr="00A31BED">
        <w:rPr>
          <w:rFonts w:ascii="Arial Narrow" w:hAnsi="Arial Narrow"/>
        </w:rPr>
        <w:t>Customer verification process occurs to authenticate credentials.</w:t>
      </w:r>
    </w:p>
    <w:p w14:paraId="190AAC15" w14:textId="77777777" w:rsidR="00A31BED" w:rsidRPr="00A31BED" w:rsidRDefault="00A31BED" w:rsidP="00A31BED">
      <w:pPr>
        <w:numPr>
          <w:ilvl w:val="0"/>
          <w:numId w:val="19"/>
        </w:numPr>
        <w:contextualSpacing/>
        <w:rPr>
          <w:rFonts w:ascii="Arial Narrow" w:hAnsi="Arial Narrow"/>
        </w:rPr>
      </w:pPr>
      <w:r w:rsidRPr="00A31BED">
        <w:rPr>
          <w:rFonts w:ascii="Arial Narrow" w:hAnsi="Arial Narrow"/>
          <w:b/>
          <w:bCs/>
        </w:rPr>
        <w:t>From Process 1.1: Login to Customer</w:t>
      </w:r>
    </w:p>
    <w:p w14:paraId="49787360" w14:textId="77777777" w:rsidR="00A31BED" w:rsidRPr="00A31BED" w:rsidRDefault="00A31BED" w:rsidP="00A31BED">
      <w:pPr>
        <w:numPr>
          <w:ilvl w:val="1"/>
          <w:numId w:val="19"/>
        </w:numPr>
        <w:contextualSpacing/>
        <w:rPr>
          <w:rFonts w:ascii="Arial Narrow" w:hAnsi="Arial Narrow"/>
        </w:rPr>
      </w:pPr>
      <w:r w:rsidRPr="00A31BED">
        <w:rPr>
          <w:rFonts w:ascii="Arial Narrow" w:hAnsi="Arial Narrow"/>
        </w:rPr>
        <w:t>Login confirmation is sent to the customer upon successful authentication.</w:t>
      </w:r>
    </w:p>
    <w:p w14:paraId="2CEF0A3C" w14:textId="77777777" w:rsidR="00A31BED" w:rsidRPr="00A31BED" w:rsidRDefault="00A31BED" w:rsidP="00A31BED">
      <w:pPr>
        <w:numPr>
          <w:ilvl w:val="0"/>
          <w:numId w:val="19"/>
        </w:numPr>
        <w:contextualSpacing/>
        <w:rPr>
          <w:rFonts w:ascii="Arial Narrow" w:hAnsi="Arial Narrow"/>
        </w:rPr>
      </w:pPr>
      <w:r w:rsidRPr="00A31BED">
        <w:rPr>
          <w:rFonts w:ascii="Arial Narrow" w:hAnsi="Arial Narrow"/>
          <w:b/>
          <w:bCs/>
        </w:rPr>
        <w:t>From Customer to Process 2.0: Request Consultation</w:t>
      </w:r>
    </w:p>
    <w:p w14:paraId="696869E6" w14:textId="77777777" w:rsidR="00A31BED" w:rsidRPr="00A31BED" w:rsidRDefault="00A31BED" w:rsidP="00A31BED">
      <w:pPr>
        <w:numPr>
          <w:ilvl w:val="1"/>
          <w:numId w:val="19"/>
        </w:numPr>
        <w:contextualSpacing/>
        <w:rPr>
          <w:rFonts w:ascii="Arial Narrow" w:hAnsi="Arial Narrow"/>
        </w:rPr>
      </w:pPr>
      <w:r w:rsidRPr="00A31BED">
        <w:rPr>
          <w:rFonts w:ascii="Arial Narrow" w:hAnsi="Arial Narrow"/>
        </w:rPr>
        <w:t>Consultation request details are submitted (</w:t>
      </w:r>
      <w:proofErr w:type="spellStart"/>
      <w:r w:rsidRPr="00A31BED">
        <w:rPr>
          <w:rFonts w:ascii="Arial Narrow" w:hAnsi="Arial Narrow"/>
        </w:rPr>
        <w:t>Customer_ID</w:t>
      </w:r>
      <w:proofErr w:type="spellEnd"/>
      <w:r w:rsidRPr="00A31BED">
        <w:rPr>
          <w:rFonts w:ascii="Arial Narrow" w:hAnsi="Arial Narrow"/>
        </w:rPr>
        <w:t xml:space="preserve">, </w:t>
      </w:r>
      <w:proofErr w:type="spellStart"/>
      <w:r w:rsidRPr="00A31BED">
        <w:rPr>
          <w:rFonts w:ascii="Arial Narrow" w:hAnsi="Arial Narrow"/>
        </w:rPr>
        <w:t>Service_Type</w:t>
      </w:r>
      <w:proofErr w:type="spellEnd"/>
      <w:r w:rsidRPr="00A31BED">
        <w:rPr>
          <w:rFonts w:ascii="Arial Narrow" w:hAnsi="Arial Narrow"/>
        </w:rPr>
        <w:t xml:space="preserve">, </w:t>
      </w:r>
      <w:proofErr w:type="spellStart"/>
      <w:r w:rsidRPr="00A31BED">
        <w:rPr>
          <w:rFonts w:ascii="Arial Narrow" w:hAnsi="Arial Narrow"/>
        </w:rPr>
        <w:t>Preferred_Date</w:t>
      </w:r>
      <w:proofErr w:type="spellEnd"/>
      <w:r w:rsidRPr="00A31BED">
        <w:rPr>
          <w:rFonts w:ascii="Arial Narrow" w:hAnsi="Arial Narrow"/>
        </w:rPr>
        <w:t>).</w:t>
      </w:r>
    </w:p>
    <w:p w14:paraId="65B38F0B" w14:textId="77777777" w:rsidR="00A31BED" w:rsidRPr="00A31BED" w:rsidRDefault="00A31BED" w:rsidP="00A31BED">
      <w:pPr>
        <w:numPr>
          <w:ilvl w:val="0"/>
          <w:numId w:val="19"/>
        </w:numPr>
        <w:contextualSpacing/>
        <w:rPr>
          <w:rFonts w:ascii="Arial Narrow" w:hAnsi="Arial Narrow"/>
        </w:rPr>
      </w:pPr>
      <w:r w:rsidRPr="00A31BED">
        <w:rPr>
          <w:rFonts w:ascii="Arial Narrow" w:hAnsi="Arial Narrow"/>
          <w:b/>
          <w:bCs/>
        </w:rPr>
        <w:t>From Process 2.0: Request Consultation to Consultation</w:t>
      </w:r>
    </w:p>
    <w:p w14:paraId="348387D1" w14:textId="77777777" w:rsidR="00A31BED" w:rsidRPr="00A31BED" w:rsidRDefault="00A31BED" w:rsidP="00A31BED">
      <w:pPr>
        <w:numPr>
          <w:ilvl w:val="1"/>
          <w:numId w:val="19"/>
        </w:numPr>
        <w:contextualSpacing/>
        <w:rPr>
          <w:rFonts w:ascii="Arial Narrow" w:hAnsi="Arial Narrow"/>
        </w:rPr>
      </w:pPr>
      <w:r w:rsidRPr="00A31BED">
        <w:rPr>
          <w:rFonts w:ascii="Arial Narrow" w:hAnsi="Arial Narrow"/>
        </w:rPr>
        <w:t>New consultation data is stored (</w:t>
      </w:r>
      <w:proofErr w:type="spellStart"/>
      <w:r w:rsidRPr="00A31BED">
        <w:rPr>
          <w:rFonts w:ascii="Arial Narrow" w:hAnsi="Arial Narrow"/>
        </w:rPr>
        <w:t>Consultation_ID</w:t>
      </w:r>
      <w:proofErr w:type="spellEnd"/>
      <w:r w:rsidRPr="00A31BED">
        <w:rPr>
          <w:rFonts w:ascii="Arial Narrow" w:hAnsi="Arial Narrow"/>
        </w:rPr>
        <w:t xml:space="preserve">, </w:t>
      </w:r>
      <w:proofErr w:type="spellStart"/>
      <w:r w:rsidRPr="00A31BED">
        <w:rPr>
          <w:rFonts w:ascii="Arial Narrow" w:hAnsi="Arial Narrow"/>
        </w:rPr>
        <w:t>Customer_ID</w:t>
      </w:r>
      <w:proofErr w:type="spellEnd"/>
      <w:r w:rsidRPr="00A31BED">
        <w:rPr>
          <w:rFonts w:ascii="Arial Narrow" w:hAnsi="Arial Narrow"/>
        </w:rPr>
        <w:t xml:space="preserve">, </w:t>
      </w:r>
      <w:proofErr w:type="spellStart"/>
      <w:r w:rsidRPr="00A31BED">
        <w:rPr>
          <w:rFonts w:ascii="Arial Narrow" w:hAnsi="Arial Narrow"/>
        </w:rPr>
        <w:t>Service_Type</w:t>
      </w:r>
      <w:proofErr w:type="spellEnd"/>
      <w:r w:rsidRPr="00A31BED">
        <w:rPr>
          <w:rFonts w:ascii="Arial Narrow" w:hAnsi="Arial Narrow"/>
        </w:rPr>
        <w:t xml:space="preserve">, </w:t>
      </w:r>
      <w:proofErr w:type="spellStart"/>
      <w:r w:rsidRPr="00A31BED">
        <w:rPr>
          <w:rFonts w:ascii="Arial Narrow" w:hAnsi="Arial Narrow"/>
        </w:rPr>
        <w:t>Preferred_Date</w:t>
      </w:r>
      <w:proofErr w:type="spellEnd"/>
      <w:r w:rsidRPr="00A31BED">
        <w:rPr>
          <w:rFonts w:ascii="Arial Narrow" w:hAnsi="Arial Narrow"/>
        </w:rPr>
        <w:t>, Status).</w:t>
      </w:r>
    </w:p>
    <w:p w14:paraId="34FE2934" w14:textId="77777777" w:rsidR="00A31BED" w:rsidRPr="00A31BED" w:rsidRDefault="00A31BED" w:rsidP="00A31BED">
      <w:pPr>
        <w:numPr>
          <w:ilvl w:val="0"/>
          <w:numId w:val="19"/>
        </w:numPr>
        <w:contextualSpacing/>
        <w:rPr>
          <w:rFonts w:ascii="Arial Narrow" w:hAnsi="Arial Narrow"/>
        </w:rPr>
      </w:pPr>
      <w:r w:rsidRPr="00A31BED">
        <w:rPr>
          <w:rFonts w:ascii="Arial Narrow" w:hAnsi="Arial Narrow"/>
          <w:b/>
          <w:bCs/>
        </w:rPr>
        <w:t>From Customer to Process 3.1: Book Room</w:t>
      </w:r>
    </w:p>
    <w:p w14:paraId="157F8649" w14:textId="77777777" w:rsidR="00A31BED" w:rsidRPr="00A31BED" w:rsidRDefault="00A31BED" w:rsidP="00A31BED">
      <w:pPr>
        <w:numPr>
          <w:ilvl w:val="1"/>
          <w:numId w:val="19"/>
        </w:numPr>
        <w:contextualSpacing/>
        <w:rPr>
          <w:rFonts w:ascii="Arial Narrow" w:hAnsi="Arial Narrow"/>
        </w:rPr>
      </w:pPr>
      <w:r w:rsidRPr="00A31BED">
        <w:rPr>
          <w:rFonts w:ascii="Arial Narrow" w:hAnsi="Arial Narrow"/>
        </w:rPr>
        <w:t>Booking request is submitted (</w:t>
      </w:r>
      <w:proofErr w:type="spellStart"/>
      <w:r w:rsidRPr="00A31BED">
        <w:rPr>
          <w:rFonts w:ascii="Arial Narrow" w:hAnsi="Arial Narrow"/>
        </w:rPr>
        <w:t>Customer_ID</w:t>
      </w:r>
      <w:proofErr w:type="spellEnd"/>
      <w:r w:rsidRPr="00A31BED">
        <w:rPr>
          <w:rFonts w:ascii="Arial Narrow" w:hAnsi="Arial Narrow"/>
        </w:rPr>
        <w:t xml:space="preserve">, </w:t>
      </w:r>
      <w:proofErr w:type="spellStart"/>
      <w:r w:rsidRPr="00A31BED">
        <w:rPr>
          <w:rFonts w:ascii="Arial Narrow" w:hAnsi="Arial Narrow"/>
        </w:rPr>
        <w:t>Service_Type</w:t>
      </w:r>
      <w:proofErr w:type="spellEnd"/>
      <w:r w:rsidRPr="00A31BED">
        <w:rPr>
          <w:rFonts w:ascii="Arial Narrow" w:hAnsi="Arial Narrow"/>
        </w:rPr>
        <w:t xml:space="preserve">, </w:t>
      </w:r>
      <w:proofErr w:type="spellStart"/>
      <w:r w:rsidRPr="00A31BED">
        <w:rPr>
          <w:rFonts w:ascii="Arial Narrow" w:hAnsi="Arial Narrow"/>
        </w:rPr>
        <w:t>Date_Booked</w:t>
      </w:r>
      <w:proofErr w:type="spellEnd"/>
      <w:r w:rsidRPr="00A31BED">
        <w:rPr>
          <w:rFonts w:ascii="Arial Narrow" w:hAnsi="Arial Narrow"/>
        </w:rPr>
        <w:t>).</w:t>
      </w:r>
    </w:p>
    <w:p w14:paraId="584F628E" w14:textId="77777777" w:rsidR="00A31BED" w:rsidRPr="00A31BED" w:rsidRDefault="00A31BED" w:rsidP="00A31BED">
      <w:pPr>
        <w:numPr>
          <w:ilvl w:val="0"/>
          <w:numId w:val="19"/>
        </w:numPr>
        <w:contextualSpacing/>
        <w:rPr>
          <w:rFonts w:ascii="Arial Narrow" w:hAnsi="Arial Narrow"/>
        </w:rPr>
      </w:pPr>
      <w:r w:rsidRPr="00A31BED">
        <w:rPr>
          <w:rFonts w:ascii="Arial Narrow" w:hAnsi="Arial Narrow"/>
          <w:b/>
          <w:bCs/>
        </w:rPr>
        <w:t>From Process 3.1: Book Room to Booking</w:t>
      </w:r>
    </w:p>
    <w:p w14:paraId="7884B8B9" w14:textId="77777777" w:rsidR="00A31BED" w:rsidRPr="00A31BED" w:rsidRDefault="00A31BED" w:rsidP="00A31BED">
      <w:pPr>
        <w:numPr>
          <w:ilvl w:val="1"/>
          <w:numId w:val="19"/>
        </w:numPr>
        <w:contextualSpacing/>
        <w:rPr>
          <w:rFonts w:ascii="Arial Narrow" w:hAnsi="Arial Narrow"/>
        </w:rPr>
      </w:pPr>
      <w:r w:rsidRPr="00A31BED">
        <w:rPr>
          <w:rFonts w:ascii="Arial Narrow" w:hAnsi="Arial Narrow"/>
        </w:rPr>
        <w:t>Booking details are stored (</w:t>
      </w:r>
      <w:proofErr w:type="spellStart"/>
      <w:r w:rsidRPr="00A31BED">
        <w:rPr>
          <w:rFonts w:ascii="Arial Narrow" w:hAnsi="Arial Narrow"/>
        </w:rPr>
        <w:t>Booking_ID</w:t>
      </w:r>
      <w:proofErr w:type="spellEnd"/>
      <w:r w:rsidRPr="00A31BED">
        <w:rPr>
          <w:rFonts w:ascii="Arial Narrow" w:hAnsi="Arial Narrow"/>
        </w:rPr>
        <w:t xml:space="preserve">, </w:t>
      </w:r>
      <w:proofErr w:type="spellStart"/>
      <w:r w:rsidRPr="00A31BED">
        <w:rPr>
          <w:rFonts w:ascii="Arial Narrow" w:hAnsi="Arial Narrow"/>
        </w:rPr>
        <w:t>Customer_ID</w:t>
      </w:r>
      <w:proofErr w:type="spellEnd"/>
      <w:r w:rsidRPr="00A31BED">
        <w:rPr>
          <w:rFonts w:ascii="Arial Narrow" w:hAnsi="Arial Narrow"/>
        </w:rPr>
        <w:t xml:space="preserve">, </w:t>
      </w:r>
      <w:proofErr w:type="spellStart"/>
      <w:r w:rsidRPr="00A31BED">
        <w:rPr>
          <w:rFonts w:ascii="Arial Narrow" w:hAnsi="Arial Narrow"/>
        </w:rPr>
        <w:t>Service_Type</w:t>
      </w:r>
      <w:proofErr w:type="spellEnd"/>
      <w:r w:rsidRPr="00A31BED">
        <w:rPr>
          <w:rFonts w:ascii="Arial Narrow" w:hAnsi="Arial Narrow"/>
        </w:rPr>
        <w:t xml:space="preserve">, </w:t>
      </w:r>
      <w:proofErr w:type="spellStart"/>
      <w:r w:rsidRPr="00A31BED">
        <w:rPr>
          <w:rFonts w:ascii="Arial Narrow" w:hAnsi="Arial Narrow"/>
        </w:rPr>
        <w:t>Date_Booked</w:t>
      </w:r>
      <w:proofErr w:type="spellEnd"/>
      <w:r w:rsidRPr="00A31BED">
        <w:rPr>
          <w:rFonts w:ascii="Arial Narrow" w:hAnsi="Arial Narrow"/>
        </w:rPr>
        <w:t>, Status).</w:t>
      </w:r>
    </w:p>
    <w:p w14:paraId="16AF9AEE" w14:textId="77777777" w:rsidR="00A31BED" w:rsidRPr="00A31BED" w:rsidRDefault="00A31BED" w:rsidP="00A31BED">
      <w:pPr>
        <w:numPr>
          <w:ilvl w:val="0"/>
          <w:numId w:val="19"/>
        </w:numPr>
        <w:contextualSpacing/>
        <w:rPr>
          <w:rFonts w:ascii="Arial Narrow" w:hAnsi="Arial Narrow"/>
        </w:rPr>
      </w:pPr>
      <w:r w:rsidRPr="00A31BED">
        <w:rPr>
          <w:rFonts w:ascii="Arial Narrow" w:hAnsi="Arial Narrow"/>
          <w:b/>
          <w:bCs/>
        </w:rPr>
        <w:t>From Process 3.1: Book Room to Customer</w:t>
      </w:r>
    </w:p>
    <w:p w14:paraId="69D74A8A" w14:textId="77777777" w:rsidR="00A31BED" w:rsidRPr="00A31BED" w:rsidRDefault="00A31BED" w:rsidP="00A31BED">
      <w:pPr>
        <w:numPr>
          <w:ilvl w:val="1"/>
          <w:numId w:val="19"/>
        </w:numPr>
        <w:contextualSpacing/>
        <w:rPr>
          <w:rFonts w:ascii="Arial Narrow" w:hAnsi="Arial Narrow"/>
        </w:rPr>
      </w:pPr>
      <w:r w:rsidRPr="00A31BED">
        <w:rPr>
          <w:rFonts w:ascii="Arial Narrow" w:hAnsi="Arial Narrow"/>
        </w:rPr>
        <w:t>Booking confirmation is sent to the customer.</w:t>
      </w:r>
    </w:p>
    <w:p w14:paraId="0353852D" w14:textId="77777777" w:rsidR="00A31BED" w:rsidRPr="00A31BED" w:rsidRDefault="00A31BED" w:rsidP="00A31BED">
      <w:pPr>
        <w:numPr>
          <w:ilvl w:val="0"/>
          <w:numId w:val="19"/>
        </w:numPr>
        <w:contextualSpacing/>
        <w:rPr>
          <w:rFonts w:ascii="Arial Narrow" w:hAnsi="Arial Narrow"/>
        </w:rPr>
      </w:pPr>
      <w:r w:rsidRPr="00A31BED">
        <w:rPr>
          <w:rFonts w:ascii="Arial Narrow" w:hAnsi="Arial Narrow"/>
          <w:b/>
          <w:bCs/>
        </w:rPr>
        <w:t>From Customer to Process 3.2: Book Ticket</w:t>
      </w:r>
    </w:p>
    <w:p w14:paraId="3628B82F" w14:textId="77777777" w:rsidR="00A31BED" w:rsidRPr="00A31BED" w:rsidRDefault="00A31BED" w:rsidP="00A31BED">
      <w:pPr>
        <w:numPr>
          <w:ilvl w:val="1"/>
          <w:numId w:val="19"/>
        </w:numPr>
        <w:contextualSpacing/>
        <w:rPr>
          <w:rFonts w:ascii="Arial Narrow" w:hAnsi="Arial Narrow"/>
        </w:rPr>
      </w:pPr>
      <w:r w:rsidRPr="00A31BED">
        <w:rPr>
          <w:rFonts w:ascii="Arial Narrow" w:hAnsi="Arial Narrow"/>
        </w:rPr>
        <w:t>Ticket booking request is submitted (</w:t>
      </w:r>
      <w:proofErr w:type="spellStart"/>
      <w:r w:rsidRPr="00A31BED">
        <w:rPr>
          <w:rFonts w:ascii="Arial Narrow" w:hAnsi="Arial Narrow"/>
        </w:rPr>
        <w:t>Customer_ID</w:t>
      </w:r>
      <w:proofErr w:type="spellEnd"/>
      <w:r w:rsidRPr="00A31BED">
        <w:rPr>
          <w:rFonts w:ascii="Arial Narrow" w:hAnsi="Arial Narrow"/>
        </w:rPr>
        <w:t xml:space="preserve">, </w:t>
      </w:r>
      <w:proofErr w:type="spellStart"/>
      <w:r w:rsidRPr="00A31BED">
        <w:rPr>
          <w:rFonts w:ascii="Arial Narrow" w:hAnsi="Arial Narrow"/>
        </w:rPr>
        <w:t>Service_Type</w:t>
      </w:r>
      <w:proofErr w:type="spellEnd"/>
      <w:r w:rsidRPr="00A31BED">
        <w:rPr>
          <w:rFonts w:ascii="Arial Narrow" w:hAnsi="Arial Narrow"/>
        </w:rPr>
        <w:t xml:space="preserve">, </w:t>
      </w:r>
      <w:proofErr w:type="spellStart"/>
      <w:r w:rsidRPr="00A31BED">
        <w:rPr>
          <w:rFonts w:ascii="Arial Narrow" w:hAnsi="Arial Narrow"/>
        </w:rPr>
        <w:t>Date_Booked</w:t>
      </w:r>
      <w:proofErr w:type="spellEnd"/>
      <w:r w:rsidRPr="00A31BED">
        <w:rPr>
          <w:rFonts w:ascii="Arial Narrow" w:hAnsi="Arial Narrow"/>
        </w:rPr>
        <w:t>).</w:t>
      </w:r>
    </w:p>
    <w:p w14:paraId="532EBCB1" w14:textId="77777777" w:rsidR="00A31BED" w:rsidRPr="00A31BED" w:rsidRDefault="00A31BED" w:rsidP="00A31BED">
      <w:pPr>
        <w:numPr>
          <w:ilvl w:val="0"/>
          <w:numId w:val="19"/>
        </w:numPr>
        <w:contextualSpacing/>
        <w:rPr>
          <w:rFonts w:ascii="Arial Narrow" w:hAnsi="Arial Narrow"/>
        </w:rPr>
      </w:pPr>
      <w:r w:rsidRPr="00A31BED">
        <w:rPr>
          <w:rFonts w:ascii="Arial Narrow" w:hAnsi="Arial Narrow"/>
          <w:b/>
          <w:bCs/>
        </w:rPr>
        <w:t>From Process 3.2: Book Ticket to Booking</w:t>
      </w:r>
    </w:p>
    <w:p w14:paraId="4309A612" w14:textId="77777777" w:rsidR="00A31BED" w:rsidRPr="00A31BED" w:rsidRDefault="00A31BED" w:rsidP="00A31BED">
      <w:pPr>
        <w:numPr>
          <w:ilvl w:val="1"/>
          <w:numId w:val="19"/>
        </w:numPr>
        <w:contextualSpacing/>
        <w:rPr>
          <w:rFonts w:ascii="Arial Narrow" w:hAnsi="Arial Narrow"/>
        </w:rPr>
      </w:pPr>
      <w:r w:rsidRPr="00A31BED">
        <w:rPr>
          <w:rFonts w:ascii="Arial Narrow" w:hAnsi="Arial Narrow"/>
        </w:rPr>
        <w:t>Booking details are retrieved from the database.</w:t>
      </w:r>
    </w:p>
    <w:p w14:paraId="6434DD39" w14:textId="77777777" w:rsidR="00A31BED" w:rsidRPr="00A31BED" w:rsidRDefault="00A31BED" w:rsidP="00A31BED">
      <w:pPr>
        <w:numPr>
          <w:ilvl w:val="0"/>
          <w:numId w:val="19"/>
        </w:numPr>
        <w:contextualSpacing/>
        <w:rPr>
          <w:rFonts w:ascii="Arial Narrow" w:hAnsi="Arial Narrow"/>
        </w:rPr>
      </w:pPr>
      <w:r w:rsidRPr="00A31BED">
        <w:rPr>
          <w:rFonts w:ascii="Arial Narrow" w:hAnsi="Arial Narrow"/>
          <w:b/>
          <w:bCs/>
        </w:rPr>
        <w:t>From Process 3.2: Book Ticket to Customer</w:t>
      </w:r>
    </w:p>
    <w:p w14:paraId="5B17C7FF" w14:textId="77777777" w:rsidR="00A31BED" w:rsidRPr="00A31BED" w:rsidRDefault="00A31BED" w:rsidP="00A31BED">
      <w:pPr>
        <w:numPr>
          <w:ilvl w:val="1"/>
          <w:numId w:val="19"/>
        </w:numPr>
        <w:contextualSpacing/>
        <w:rPr>
          <w:rFonts w:ascii="Arial Narrow" w:hAnsi="Arial Narrow"/>
        </w:rPr>
      </w:pPr>
      <w:r w:rsidRPr="00A31BED">
        <w:rPr>
          <w:rFonts w:ascii="Arial Narrow" w:hAnsi="Arial Narrow"/>
        </w:rPr>
        <w:t>Ticket booking confirmation is sent to the customer.</w:t>
      </w:r>
    </w:p>
    <w:p w14:paraId="3A6057E1" w14:textId="77777777" w:rsidR="00A31BED" w:rsidRPr="00A31BED" w:rsidRDefault="00A31BED" w:rsidP="00A31BED">
      <w:pPr>
        <w:numPr>
          <w:ilvl w:val="0"/>
          <w:numId w:val="19"/>
        </w:numPr>
        <w:contextualSpacing/>
        <w:rPr>
          <w:rFonts w:ascii="Arial Narrow" w:hAnsi="Arial Narrow"/>
        </w:rPr>
      </w:pPr>
      <w:r w:rsidRPr="00A31BED">
        <w:rPr>
          <w:rFonts w:ascii="Arial Narrow" w:hAnsi="Arial Narrow"/>
          <w:b/>
          <w:bCs/>
        </w:rPr>
        <w:t>From Process 4.0: Schedule Installation to Installation</w:t>
      </w:r>
    </w:p>
    <w:p w14:paraId="1D182F34" w14:textId="77777777" w:rsidR="00A31BED" w:rsidRPr="00A31BED" w:rsidRDefault="00A31BED" w:rsidP="00A31BED">
      <w:pPr>
        <w:numPr>
          <w:ilvl w:val="1"/>
          <w:numId w:val="19"/>
        </w:numPr>
        <w:contextualSpacing/>
        <w:rPr>
          <w:rFonts w:ascii="Arial Narrow" w:hAnsi="Arial Narrow"/>
        </w:rPr>
      </w:pPr>
      <w:r w:rsidRPr="00A31BED">
        <w:rPr>
          <w:rFonts w:ascii="Arial Narrow" w:hAnsi="Arial Narrow"/>
        </w:rPr>
        <w:t>Installation details are stored (</w:t>
      </w:r>
      <w:proofErr w:type="spellStart"/>
      <w:r w:rsidRPr="00A31BED">
        <w:rPr>
          <w:rFonts w:ascii="Arial Narrow" w:hAnsi="Arial Narrow"/>
        </w:rPr>
        <w:t>Installation_ID</w:t>
      </w:r>
      <w:proofErr w:type="spellEnd"/>
      <w:r w:rsidRPr="00A31BED">
        <w:rPr>
          <w:rFonts w:ascii="Arial Narrow" w:hAnsi="Arial Narrow"/>
        </w:rPr>
        <w:t xml:space="preserve">, </w:t>
      </w:r>
      <w:proofErr w:type="spellStart"/>
      <w:proofErr w:type="gramStart"/>
      <w:r w:rsidRPr="00A31BED">
        <w:rPr>
          <w:rFonts w:ascii="Arial Narrow" w:hAnsi="Arial Narrow"/>
        </w:rPr>
        <w:t>Booking</w:t>
      </w:r>
      <w:proofErr w:type="gramEnd"/>
      <w:r w:rsidRPr="00A31BED">
        <w:rPr>
          <w:rFonts w:ascii="Arial Narrow" w:hAnsi="Arial Narrow"/>
        </w:rPr>
        <w:t>_ID</w:t>
      </w:r>
      <w:proofErr w:type="spellEnd"/>
      <w:r w:rsidRPr="00A31BED">
        <w:rPr>
          <w:rFonts w:ascii="Arial Narrow" w:hAnsi="Arial Narrow"/>
        </w:rPr>
        <w:t xml:space="preserve">, </w:t>
      </w:r>
      <w:proofErr w:type="spellStart"/>
      <w:r w:rsidRPr="00A31BED">
        <w:rPr>
          <w:rFonts w:ascii="Arial Narrow" w:hAnsi="Arial Narrow"/>
        </w:rPr>
        <w:t>Product_ID</w:t>
      </w:r>
      <w:proofErr w:type="spellEnd"/>
      <w:r w:rsidRPr="00A31BED">
        <w:rPr>
          <w:rFonts w:ascii="Arial Narrow" w:hAnsi="Arial Narrow"/>
        </w:rPr>
        <w:t xml:space="preserve">, </w:t>
      </w:r>
      <w:proofErr w:type="spellStart"/>
      <w:r w:rsidRPr="00A31BED">
        <w:rPr>
          <w:rFonts w:ascii="Arial Narrow" w:hAnsi="Arial Narrow"/>
        </w:rPr>
        <w:t>Install_Date</w:t>
      </w:r>
      <w:proofErr w:type="spellEnd"/>
      <w:r w:rsidRPr="00A31BED">
        <w:rPr>
          <w:rFonts w:ascii="Arial Narrow" w:hAnsi="Arial Narrow"/>
        </w:rPr>
        <w:t>, Status).</w:t>
      </w:r>
    </w:p>
    <w:p w14:paraId="43D796E9" w14:textId="77777777" w:rsidR="00A31BED" w:rsidRPr="00A31BED" w:rsidRDefault="00A31BED" w:rsidP="00A31BED">
      <w:pPr>
        <w:numPr>
          <w:ilvl w:val="0"/>
          <w:numId w:val="19"/>
        </w:numPr>
        <w:contextualSpacing/>
        <w:rPr>
          <w:rFonts w:ascii="Arial Narrow" w:hAnsi="Arial Narrow"/>
        </w:rPr>
      </w:pPr>
      <w:r w:rsidRPr="00A31BED">
        <w:rPr>
          <w:rFonts w:ascii="Arial Narrow" w:hAnsi="Arial Narrow"/>
          <w:b/>
          <w:bCs/>
        </w:rPr>
        <w:t>From Product to Installation</w:t>
      </w:r>
    </w:p>
    <w:p w14:paraId="40C54B40" w14:textId="77777777" w:rsidR="00A31BED" w:rsidRPr="00A31BED" w:rsidRDefault="00A31BED" w:rsidP="00A31BED">
      <w:pPr>
        <w:numPr>
          <w:ilvl w:val="1"/>
          <w:numId w:val="19"/>
        </w:numPr>
        <w:contextualSpacing/>
        <w:rPr>
          <w:rFonts w:ascii="Arial Narrow" w:hAnsi="Arial Narrow"/>
        </w:rPr>
      </w:pPr>
      <w:r w:rsidRPr="00A31BED">
        <w:rPr>
          <w:rFonts w:ascii="Arial Narrow" w:hAnsi="Arial Narrow"/>
        </w:rPr>
        <w:t>Product information (</w:t>
      </w:r>
      <w:proofErr w:type="spellStart"/>
      <w:r w:rsidRPr="00A31BED">
        <w:rPr>
          <w:rFonts w:ascii="Arial Narrow" w:hAnsi="Arial Narrow"/>
        </w:rPr>
        <w:t>Product_ID</w:t>
      </w:r>
      <w:proofErr w:type="spellEnd"/>
      <w:r w:rsidRPr="00A31BED">
        <w:rPr>
          <w:rFonts w:ascii="Arial Narrow" w:hAnsi="Arial Narrow"/>
        </w:rPr>
        <w:t>, Type, Price, Description) is linked during installation.</w:t>
      </w:r>
    </w:p>
    <w:p w14:paraId="2034A3DF" w14:textId="77777777" w:rsidR="00412D68" w:rsidRPr="00635274" w:rsidRDefault="00412D68" w:rsidP="009727BD">
      <w:pPr>
        <w:contextualSpacing/>
        <w:rPr>
          <w:rFonts w:ascii="Arial Narrow" w:hAnsi="Arial Narrow"/>
        </w:rPr>
      </w:pPr>
    </w:p>
    <w:p w14:paraId="7036EBD1" w14:textId="77777777" w:rsidR="00FA6DC6" w:rsidRPr="00635274" w:rsidRDefault="00FA6DC6" w:rsidP="009727BD">
      <w:pPr>
        <w:contextualSpacing/>
        <w:rPr>
          <w:rFonts w:ascii="Arial Narrow" w:hAnsi="Arial Narrow"/>
        </w:rPr>
      </w:pPr>
    </w:p>
    <w:p w14:paraId="4775EA39" w14:textId="14BFF571" w:rsidR="00793F4E" w:rsidRPr="00635274" w:rsidRDefault="00793F4E" w:rsidP="009727BD">
      <w:pPr>
        <w:pStyle w:val="Heading2"/>
        <w:contextualSpacing/>
        <w:rPr>
          <w:rFonts w:ascii="Arial Narrow" w:hAnsi="Arial Narrow"/>
          <w:color w:val="156082"/>
          <w:sz w:val="24"/>
          <w:szCs w:val="24"/>
        </w:rPr>
      </w:pPr>
      <w:bookmarkStart w:id="3" w:name="_Toc191556298"/>
      <w:r w:rsidRPr="00635274">
        <w:rPr>
          <w:rFonts w:ascii="Arial Narrow" w:hAnsi="Arial Narrow"/>
          <w:color w:val="156082"/>
          <w:sz w:val="24"/>
          <w:szCs w:val="24"/>
        </w:rPr>
        <w:t>Data dictionary</w:t>
      </w:r>
      <w:bookmarkEnd w:id="3"/>
    </w:p>
    <w:p w14:paraId="07524D17" w14:textId="3A0BA6ED" w:rsidR="00F364B7" w:rsidRPr="00635274" w:rsidRDefault="00F364B7" w:rsidP="009727BD">
      <w:pPr>
        <w:pStyle w:val="ListParagraph"/>
        <w:numPr>
          <w:ilvl w:val="0"/>
          <w:numId w:val="15"/>
        </w:numPr>
        <w:rPr>
          <w:rFonts w:ascii="Arial Narrow" w:hAnsi="Arial Narrow"/>
        </w:rPr>
      </w:pPr>
      <w:r w:rsidRPr="00635274">
        <w:rPr>
          <w:rFonts w:ascii="Arial Narrow" w:hAnsi="Arial Narrow"/>
        </w:rPr>
        <w:t>Create a data dictionary showing the columns, data types, and default values</w:t>
      </w:r>
    </w:p>
    <w:p w14:paraId="0700E5CE" w14:textId="7EB55E5F" w:rsidR="00F364B7" w:rsidRDefault="00826AF5" w:rsidP="009727BD">
      <w:pPr>
        <w:contextualSpacing/>
        <w:rPr>
          <w:rFonts w:ascii="Arial Narrow" w:hAnsi="Arial Narrow"/>
        </w:rPr>
      </w:pPr>
      <w:r w:rsidRPr="00635274">
        <w:rPr>
          <w:rFonts w:ascii="Arial Narrow" w:hAnsi="Arial Narrow"/>
          <w:noProof/>
        </w:rPr>
        <w:lastRenderedPageBreak/>
        <w:drawing>
          <wp:inline distT="0" distB="0" distL="0" distR="0" wp14:anchorId="0EF25588" wp14:editId="42AB6CB7">
            <wp:extent cx="2286000" cy="2387307"/>
            <wp:effectExtent l="0" t="0" r="0" b="0"/>
            <wp:docPr id="15162822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282257" name="Picture 1" descr="A screenshot of a computer&#10;&#10;AI-generated content may be incorrect."/>
                    <pic:cNvPicPr/>
                  </pic:nvPicPr>
                  <pic:blipFill>
                    <a:blip r:embed="rId10"/>
                    <a:stretch>
                      <a:fillRect/>
                    </a:stretch>
                  </pic:blipFill>
                  <pic:spPr>
                    <a:xfrm>
                      <a:off x="0" y="0"/>
                      <a:ext cx="2295770" cy="2397509"/>
                    </a:xfrm>
                    <a:prstGeom prst="rect">
                      <a:avLst/>
                    </a:prstGeom>
                  </pic:spPr>
                </pic:pic>
              </a:graphicData>
            </a:graphic>
          </wp:inline>
        </w:drawing>
      </w:r>
    </w:p>
    <w:p w14:paraId="2FC3A70A" w14:textId="58016077" w:rsidR="000F7993" w:rsidRDefault="000F7993" w:rsidP="009727BD">
      <w:pPr>
        <w:contextualSpacing/>
        <w:rPr>
          <w:rFonts w:ascii="Arial Narrow" w:hAnsi="Arial Narrow"/>
        </w:rPr>
      </w:pPr>
      <w:r w:rsidRPr="000F7993">
        <w:rPr>
          <w:rFonts w:ascii="Arial Narrow" w:hAnsi="Arial Narrow"/>
          <w:noProof/>
        </w:rPr>
        <w:drawing>
          <wp:inline distT="0" distB="0" distL="0" distR="0" wp14:anchorId="47DE93DD" wp14:editId="54F46163">
            <wp:extent cx="2473036" cy="1830391"/>
            <wp:effectExtent l="0" t="0" r="3810" b="0"/>
            <wp:docPr id="18673449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344940" name="Picture 1" descr="A screenshot of a computer&#10;&#10;AI-generated content may be incorrect."/>
                    <pic:cNvPicPr/>
                  </pic:nvPicPr>
                  <pic:blipFill>
                    <a:blip r:embed="rId11"/>
                    <a:stretch>
                      <a:fillRect/>
                    </a:stretch>
                  </pic:blipFill>
                  <pic:spPr>
                    <a:xfrm>
                      <a:off x="0" y="0"/>
                      <a:ext cx="2476752" cy="1833141"/>
                    </a:xfrm>
                    <a:prstGeom prst="rect">
                      <a:avLst/>
                    </a:prstGeom>
                  </pic:spPr>
                </pic:pic>
              </a:graphicData>
            </a:graphic>
          </wp:inline>
        </w:drawing>
      </w:r>
    </w:p>
    <w:p w14:paraId="10AB55C0" w14:textId="03F722A5" w:rsidR="000F7993" w:rsidRDefault="000A5D0D" w:rsidP="009727BD">
      <w:pPr>
        <w:contextualSpacing/>
        <w:rPr>
          <w:rFonts w:ascii="Arial Narrow" w:hAnsi="Arial Narrow"/>
        </w:rPr>
      </w:pPr>
      <w:r w:rsidRPr="000A5D0D">
        <w:rPr>
          <w:rFonts w:ascii="Arial Narrow" w:hAnsi="Arial Narrow"/>
          <w:noProof/>
        </w:rPr>
        <w:drawing>
          <wp:inline distT="0" distB="0" distL="0" distR="0" wp14:anchorId="3AF8B6EF" wp14:editId="3F14DC1B">
            <wp:extent cx="2516980" cy="1693718"/>
            <wp:effectExtent l="0" t="0" r="0" b="1905"/>
            <wp:docPr id="3691030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03096" name="Picture 1" descr="A screenshot of a computer&#10;&#10;AI-generated content may be incorrect."/>
                    <pic:cNvPicPr/>
                  </pic:nvPicPr>
                  <pic:blipFill>
                    <a:blip r:embed="rId12"/>
                    <a:stretch>
                      <a:fillRect/>
                    </a:stretch>
                  </pic:blipFill>
                  <pic:spPr>
                    <a:xfrm>
                      <a:off x="0" y="0"/>
                      <a:ext cx="2522865" cy="1697678"/>
                    </a:xfrm>
                    <a:prstGeom prst="rect">
                      <a:avLst/>
                    </a:prstGeom>
                  </pic:spPr>
                </pic:pic>
              </a:graphicData>
            </a:graphic>
          </wp:inline>
        </w:drawing>
      </w:r>
    </w:p>
    <w:p w14:paraId="49EC44EB" w14:textId="77777777" w:rsidR="00EA5A6B" w:rsidRPr="00EA5A6B" w:rsidRDefault="00EA5A6B" w:rsidP="00EA5A6B">
      <w:pPr>
        <w:contextualSpacing/>
        <w:rPr>
          <w:rFonts w:ascii="Arial Narrow" w:hAnsi="Arial Narrow"/>
          <w:b/>
          <w:bCs/>
        </w:rPr>
      </w:pPr>
      <w:r w:rsidRPr="00EA5A6B">
        <w:rPr>
          <w:rFonts w:ascii="Arial Narrow" w:hAnsi="Arial Narrow"/>
          <w:b/>
          <w:bCs/>
        </w:rPr>
        <w:t>Customer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9"/>
        <w:gridCol w:w="1482"/>
        <w:gridCol w:w="432"/>
        <w:gridCol w:w="2295"/>
      </w:tblGrid>
      <w:tr w:rsidR="00EA5A6B" w:rsidRPr="00EA5A6B" w14:paraId="0378FE90" w14:textId="77777777" w:rsidTr="00EA5A6B">
        <w:trPr>
          <w:tblHeader/>
          <w:tblCellSpacing w:w="15" w:type="dxa"/>
        </w:trPr>
        <w:tc>
          <w:tcPr>
            <w:tcW w:w="0" w:type="auto"/>
            <w:vAlign w:val="center"/>
            <w:hideMark/>
          </w:tcPr>
          <w:p w14:paraId="081CD7A5" w14:textId="77777777" w:rsidR="00EA5A6B" w:rsidRPr="00EA5A6B" w:rsidRDefault="00EA5A6B" w:rsidP="00EA5A6B">
            <w:pPr>
              <w:contextualSpacing/>
              <w:rPr>
                <w:rFonts w:ascii="Arial Narrow" w:hAnsi="Arial Narrow"/>
                <w:b/>
                <w:bCs/>
              </w:rPr>
            </w:pPr>
            <w:r w:rsidRPr="00EA5A6B">
              <w:rPr>
                <w:rFonts w:ascii="Arial Narrow" w:hAnsi="Arial Narrow"/>
                <w:b/>
                <w:bCs/>
              </w:rPr>
              <w:t>Column Name</w:t>
            </w:r>
          </w:p>
        </w:tc>
        <w:tc>
          <w:tcPr>
            <w:tcW w:w="0" w:type="auto"/>
            <w:vAlign w:val="center"/>
            <w:hideMark/>
          </w:tcPr>
          <w:p w14:paraId="55899A79" w14:textId="77777777" w:rsidR="00EA5A6B" w:rsidRPr="00EA5A6B" w:rsidRDefault="00EA5A6B" w:rsidP="00EA5A6B">
            <w:pPr>
              <w:contextualSpacing/>
              <w:rPr>
                <w:rFonts w:ascii="Arial Narrow" w:hAnsi="Arial Narrow"/>
                <w:b/>
                <w:bCs/>
              </w:rPr>
            </w:pPr>
            <w:r w:rsidRPr="00EA5A6B">
              <w:rPr>
                <w:rFonts w:ascii="Arial Narrow" w:hAnsi="Arial Narrow"/>
                <w:b/>
                <w:bCs/>
              </w:rPr>
              <w:t>Type</w:t>
            </w:r>
          </w:p>
        </w:tc>
        <w:tc>
          <w:tcPr>
            <w:tcW w:w="0" w:type="auto"/>
            <w:vAlign w:val="center"/>
            <w:hideMark/>
          </w:tcPr>
          <w:p w14:paraId="1AF80361" w14:textId="77777777" w:rsidR="00EA5A6B" w:rsidRPr="00EA5A6B" w:rsidRDefault="00EA5A6B" w:rsidP="00EA5A6B">
            <w:pPr>
              <w:contextualSpacing/>
              <w:rPr>
                <w:rFonts w:ascii="Arial Narrow" w:hAnsi="Arial Narrow"/>
                <w:b/>
                <w:bCs/>
              </w:rPr>
            </w:pPr>
            <w:r w:rsidRPr="00EA5A6B">
              <w:rPr>
                <w:rFonts w:ascii="Arial Narrow" w:hAnsi="Arial Narrow"/>
                <w:b/>
                <w:bCs/>
              </w:rPr>
              <w:t>Null</w:t>
            </w:r>
          </w:p>
        </w:tc>
        <w:tc>
          <w:tcPr>
            <w:tcW w:w="0" w:type="auto"/>
            <w:vAlign w:val="center"/>
            <w:hideMark/>
          </w:tcPr>
          <w:p w14:paraId="37A65789" w14:textId="77777777" w:rsidR="00EA5A6B" w:rsidRPr="00EA5A6B" w:rsidRDefault="00EA5A6B" w:rsidP="00EA5A6B">
            <w:pPr>
              <w:contextualSpacing/>
              <w:rPr>
                <w:rFonts w:ascii="Arial Narrow" w:hAnsi="Arial Narrow"/>
                <w:b/>
                <w:bCs/>
              </w:rPr>
            </w:pPr>
            <w:r w:rsidRPr="00EA5A6B">
              <w:rPr>
                <w:rFonts w:ascii="Arial Narrow" w:hAnsi="Arial Narrow"/>
                <w:b/>
                <w:bCs/>
              </w:rPr>
              <w:t>Default</w:t>
            </w:r>
          </w:p>
        </w:tc>
      </w:tr>
      <w:tr w:rsidR="00EA5A6B" w:rsidRPr="00EA5A6B" w14:paraId="164B2CFF" w14:textId="77777777" w:rsidTr="00EA5A6B">
        <w:trPr>
          <w:tblCellSpacing w:w="15" w:type="dxa"/>
        </w:trPr>
        <w:tc>
          <w:tcPr>
            <w:tcW w:w="0" w:type="auto"/>
            <w:vAlign w:val="center"/>
            <w:hideMark/>
          </w:tcPr>
          <w:p w14:paraId="53CA7AFB" w14:textId="77777777" w:rsidR="00EA5A6B" w:rsidRPr="00EA5A6B" w:rsidRDefault="00EA5A6B" w:rsidP="00EA5A6B">
            <w:pPr>
              <w:contextualSpacing/>
              <w:rPr>
                <w:rFonts w:ascii="Arial Narrow" w:hAnsi="Arial Narrow"/>
              </w:rPr>
            </w:pPr>
            <w:proofErr w:type="spellStart"/>
            <w:r w:rsidRPr="00EA5A6B">
              <w:rPr>
                <w:rFonts w:ascii="Arial Narrow" w:hAnsi="Arial Narrow"/>
              </w:rPr>
              <w:t>Customer_ID</w:t>
            </w:r>
            <w:proofErr w:type="spellEnd"/>
          </w:p>
        </w:tc>
        <w:tc>
          <w:tcPr>
            <w:tcW w:w="0" w:type="auto"/>
            <w:vAlign w:val="center"/>
            <w:hideMark/>
          </w:tcPr>
          <w:p w14:paraId="19DCD085" w14:textId="77777777" w:rsidR="00EA5A6B" w:rsidRPr="00EA5A6B" w:rsidRDefault="00EA5A6B" w:rsidP="00EA5A6B">
            <w:pPr>
              <w:contextualSpacing/>
              <w:rPr>
                <w:rFonts w:ascii="Arial Narrow" w:hAnsi="Arial Narrow"/>
              </w:rPr>
            </w:pPr>
            <w:r w:rsidRPr="00EA5A6B">
              <w:rPr>
                <w:rFonts w:ascii="Arial Narrow" w:hAnsi="Arial Narrow"/>
              </w:rPr>
              <w:t>INT</w:t>
            </w:r>
          </w:p>
        </w:tc>
        <w:tc>
          <w:tcPr>
            <w:tcW w:w="0" w:type="auto"/>
            <w:vAlign w:val="center"/>
            <w:hideMark/>
          </w:tcPr>
          <w:p w14:paraId="47382FEB" w14:textId="77777777" w:rsidR="00EA5A6B" w:rsidRPr="00EA5A6B" w:rsidRDefault="00EA5A6B" w:rsidP="00EA5A6B">
            <w:pPr>
              <w:contextualSpacing/>
              <w:rPr>
                <w:rFonts w:ascii="Arial Narrow" w:hAnsi="Arial Narrow"/>
              </w:rPr>
            </w:pPr>
            <w:r w:rsidRPr="00EA5A6B">
              <w:rPr>
                <w:rFonts w:ascii="Arial Narrow" w:hAnsi="Arial Narrow"/>
              </w:rPr>
              <w:t>NO</w:t>
            </w:r>
          </w:p>
        </w:tc>
        <w:tc>
          <w:tcPr>
            <w:tcW w:w="0" w:type="auto"/>
            <w:vAlign w:val="center"/>
            <w:hideMark/>
          </w:tcPr>
          <w:p w14:paraId="51932DA6" w14:textId="77777777" w:rsidR="00EA5A6B" w:rsidRPr="00EA5A6B" w:rsidRDefault="00EA5A6B" w:rsidP="00EA5A6B">
            <w:pPr>
              <w:contextualSpacing/>
              <w:rPr>
                <w:rFonts w:ascii="Arial Narrow" w:hAnsi="Arial Narrow"/>
              </w:rPr>
            </w:pPr>
            <w:r w:rsidRPr="00EA5A6B">
              <w:rPr>
                <w:rFonts w:ascii="Arial Narrow" w:hAnsi="Arial Narrow"/>
              </w:rPr>
              <w:t>AUTO_INCREMENT</w:t>
            </w:r>
          </w:p>
        </w:tc>
      </w:tr>
      <w:tr w:rsidR="00EA5A6B" w:rsidRPr="00EA5A6B" w14:paraId="1CE204FC" w14:textId="77777777" w:rsidTr="00EA5A6B">
        <w:trPr>
          <w:tblCellSpacing w:w="15" w:type="dxa"/>
        </w:trPr>
        <w:tc>
          <w:tcPr>
            <w:tcW w:w="0" w:type="auto"/>
            <w:vAlign w:val="center"/>
            <w:hideMark/>
          </w:tcPr>
          <w:p w14:paraId="5D09F77F" w14:textId="77777777" w:rsidR="00EA5A6B" w:rsidRPr="00EA5A6B" w:rsidRDefault="00EA5A6B" w:rsidP="00EA5A6B">
            <w:pPr>
              <w:contextualSpacing/>
              <w:rPr>
                <w:rFonts w:ascii="Arial Narrow" w:hAnsi="Arial Narrow"/>
              </w:rPr>
            </w:pPr>
            <w:proofErr w:type="spellStart"/>
            <w:r w:rsidRPr="00EA5A6B">
              <w:rPr>
                <w:rFonts w:ascii="Arial Narrow" w:hAnsi="Arial Narrow"/>
              </w:rPr>
              <w:t>FullName</w:t>
            </w:r>
            <w:proofErr w:type="spellEnd"/>
          </w:p>
        </w:tc>
        <w:tc>
          <w:tcPr>
            <w:tcW w:w="0" w:type="auto"/>
            <w:vAlign w:val="center"/>
            <w:hideMark/>
          </w:tcPr>
          <w:p w14:paraId="62689A34" w14:textId="77777777" w:rsidR="00EA5A6B" w:rsidRPr="00EA5A6B" w:rsidRDefault="00EA5A6B" w:rsidP="00EA5A6B">
            <w:pPr>
              <w:contextualSpacing/>
              <w:rPr>
                <w:rFonts w:ascii="Arial Narrow" w:hAnsi="Arial Narrow"/>
              </w:rPr>
            </w:pPr>
            <w:proofErr w:type="gramStart"/>
            <w:r w:rsidRPr="00EA5A6B">
              <w:rPr>
                <w:rFonts w:ascii="Arial Narrow" w:hAnsi="Arial Narrow"/>
              </w:rPr>
              <w:t>VARCHAR(</w:t>
            </w:r>
            <w:proofErr w:type="gramEnd"/>
            <w:r w:rsidRPr="00EA5A6B">
              <w:rPr>
                <w:rFonts w:ascii="Arial Narrow" w:hAnsi="Arial Narrow"/>
              </w:rPr>
              <w:t>255)</w:t>
            </w:r>
          </w:p>
        </w:tc>
        <w:tc>
          <w:tcPr>
            <w:tcW w:w="0" w:type="auto"/>
            <w:vAlign w:val="center"/>
            <w:hideMark/>
          </w:tcPr>
          <w:p w14:paraId="61F09947" w14:textId="77777777" w:rsidR="00EA5A6B" w:rsidRPr="00EA5A6B" w:rsidRDefault="00EA5A6B" w:rsidP="00EA5A6B">
            <w:pPr>
              <w:contextualSpacing/>
              <w:rPr>
                <w:rFonts w:ascii="Arial Narrow" w:hAnsi="Arial Narrow"/>
              </w:rPr>
            </w:pPr>
            <w:r w:rsidRPr="00EA5A6B">
              <w:rPr>
                <w:rFonts w:ascii="Arial Narrow" w:hAnsi="Arial Narrow"/>
              </w:rPr>
              <w:t>NO</w:t>
            </w:r>
          </w:p>
        </w:tc>
        <w:tc>
          <w:tcPr>
            <w:tcW w:w="0" w:type="auto"/>
            <w:vAlign w:val="center"/>
            <w:hideMark/>
          </w:tcPr>
          <w:p w14:paraId="66351135" w14:textId="77777777" w:rsidR="00EA5A6B" w:rsidRPr="00EA5A6B" w:rsidRDefault="00EA5A6B" w:rsidP="00EA5A6B">
            <w:pPr>
              <w:contextualSpacing/>
              <w:rPr>
                <w:rFonts w:ascii="Arial Narrow" w:hAnsi="Arial Narrow"/>
              </w:rPr>
            </w:pPr>
            <w:r w:rsidRPr="00EA5A6B">
              <w:rPr>
                <w:rFonts w:ascii="Arial Narrow" w:hAnsi="Arial Narrow"/>
              </w:rPr>
              <w:t>NULL</w:t>
            </w:r>
          </w:p>
        </w:tc>
      </w:tr>
      <w:tr w:rsidR="00EA5A6B" w:rsidRPr="00EA5A6B" w14:paraId="69C54298" w14:textId="77777777" w:rsidTr="00EA5A6B">
        <w:trPr>
          <w:tblCellSpacing w:w="15" w:type="dxa"/>
        </w:trPr>
        <w:tc>
          <w:tcPr>
            <w:tcW w:w="0" w:type="auto"/>
            <w:vAlign w:val="center"/>
            <w:hideMark/>
          </w:tcPr>
          <w:p w14:paraId="25E5EC26" w14:textId="77777777" w:rsidR="00EA5A6B" w:rsidRPr="00EA5A6B" w:rsidRDefault="00EA5A6B" w:rsidP="00EA5A6B">
            <w:pPr>
              <w:contextualSpacing/>
              <w:rPr>
                <w:rFonts w:ascii="Arial Narrow" w:hAnsi="Arial Narrow"/>
              </w:rPr>
            </w:pPr>
            <w:r w:rsidRPr="00EA5A6B">
              <w:rPr>
                <w:rFonts w:ascii="Arial Narrow" w:hAnsi="Arial Narrow"/>
              </w:rPr>
              <w:t>Email</w:t>
            </w:r>
          </w:p>
        </w:tc>
        <w:tc>
          <w:tcPr>
            <w:tcW w:w="0" w:type="auto"/>
            <w:vAlign w:val="center"/>
            <w:hideMark/>
          </w:tcPr>
          <w:p w14:paraId="00A134EA" w14:textId="77777777" w:rsidR="00EA5A6B" w:rsidRPr="00EA5A6B" w:rsidRDefault="00EA5A6B" w:rsidP="00EA5A6B">
            <w:pPr>
              <w:contextualSpacing/>
              <w:rPr>
                <w:rFonts w:ascii="Arial Narrow" w:hAnsi="Arial Narrow"/>
              </w:rPr>
            </w:pPr>
            <w:proofErr w:type="gramStart"/>
            <w:r w:rsidRPr="00EA5A6B">
              <w:rPr>
                <w:rFonts w:ascii="Arial Narrow" w:hAnsi="Arial Narrow"/>
              </w:rPr>
              <w:t>VARCHAR(</w:t>
            </w:r>
            <w:proofErr w:type="gramEnd"/>
            <w:r w:rsidRPr="00EA5A6B">
              <w:rPr>
                <w:rFonts w:ascii="Arial Narrow" w:hAnsi="Arial Narrow"/>
              </w:rPr>
              <w:t>255)</w:t>
            </w:r>
          </w:p>
        </w:tc>
        <w:tc>
          <w:tcPr>
            <w:tcW w:w="0" w:type="auto"/>
            <w:vAlign w:val="center"/>
            <w:hideMark/>
          </w:tcPr>
          <w:p w14:paraId="4377B6F2" w14:textId="77777777" w:rsidR="00EA5A6B" w:rsidRPr="00EA5A6B" w:rsidRDefault="00EA5A6B" w:rsidP="00EA5A6B">
            <w:pPr>
              <w:contextualSpacing/>
              <w:rPr>
                <w:rFonts w:ascii="Arial Narrow" w:hAnsi="Arial Narrow"/>
              </w:rPr>
            </w:pPr>
            <w:r w:rsidRPr="00EA5A6B">
              <w:rPr>
                <w:rFonts w:ascii="Arial Narrow" w:hAnsi="Arial Narrow"/>
              </w:rPr>
              <w:t>NO</w:t>
            </w:r>
          </w:p>
        </w:tc>
        <w:tc>
          <w:tcPr>
            <w:tcW w:w="0" w:type="auto"/>
            <w:vAlign w:val="center"/>
            <w:hideMark/>
          </w:tcPr>
          <w:p w14:paraId="62B235C2" w14:textId="77777777" w:rsidR="00EA5A6B" w:rsidRPr="00EA5A6B" w:rsidRDefault="00EA5A6B" w:rsidP="00EA5A6B">
            <w:pPr>
              <w:contextualSpacing/>
              <w:rPr>
                <w:rFonts w:ascii="Arial Narrow" w:hAnsi="Arial Narrow"/>
              </w:rPr>
            </w:pPr>
            <w:r w:rsidRPr="00EA5A6B">
              <w:rPr>
                <w:rFonts w:ascii="Arial Narrow" w:hAnsi="Arial Narrow"/>
              </w:rPr>
              <w:t>NULL</w:t>
            </w:r>
          </w:p>
        </w:tc>
      </w:tr>
      <w:tr w:rsidR="00EA5A6B" w:rsidRPr="00EA5A6B" w14:paraId="45AE9E6C" w14:textId="77777777" w:rsidTr="00EA5A6B">
        <w:trPr>
          <w:tblCellSpacing w:w="15" w:type="dxa"/>
        </w:trPr>
        <w:tc>
          <w:tcPr>
            <w:tcW w:w="0" w:type="auto"/>
            <w:vAlign w:val="center"/>
            <w:hideMark/>
          </w:tcPr>
          <w:p w14:paraId="4F98A95E" w14:textId="77777777" w:rsidR="00EA5A6B" w:rsidRPr="00EA5A6B" w:rsidRDefault="00EA5A6B" w:rsidP="00EA5A6B">
            <w:pPr>
              <w:contextualSpacing/>
              <w:rPr>
                <w:rFonts w:ascii="Arial Narrow" w:hAnsi="Arial Narrow"/>
              </w:rPr>
            </w:pPr>
            <w:r w:rsidRPr="00EA5A6B">
              <w:rPr>
                <w:rFonts w:ascii="Arial Narrow" w:hAnsi="Arial Narrow"/>
              </w:rPr>
              <w:t>Phone</w:t>
            </w:r>
          </w:p>
        </w:tc>
        <w:tc>
          <w:tcPr>
            <w:tcW w:w="0" w:type="auto"/>
            <w:vAlign w:val="center"/>
            <w:hideMark/>
          </w:tcPr>
          <w:p w14:paraId="2EA6676C" w14:textId="77777777" w:rsidR="00EA5A6B" w:rsidRPr="00EA5A6B" w:rsidRDefault="00EA5A6B" w:rsidP="00EA5A6B">
            <w:pPr>
              <w:contextualSpacing/>
              <w:rPr>
                <w:rFonts w:ascii="Arial Narrow" w:hAnsi="Arial Narrow"/>
              </w:rPr>
            </w:pPr>
            <w:proofErr w:type="gramStart"/>
            <w:r w:rsidRPr="00EA5A6B">
              <w:rPr>
                <w:rFonts w:ascii="Arial Narrow" w:hAnsi="Arial Narrow"/>
              </w:rPr>
              <w:t>VARCHAR(</w:t>
            </w:r>
            <w:proofErr w:type="gramEnd"/>
            <w:r w:rsidRPr="00EA5A6B">
              <w:rPr>
                <w:rFonts w:ascii="Arial Narrow" w:hAnsi="Arial Narrow"/>
              </w:rPr>
              <w:t>15)</w:t>
            </w:r>
          </w:p>
        </w:tc>
        <w:tc>
          <w:tcPr>
            <w:tcW w:w="0" w:type="auto"/>
            <w:vAlign w:val="center"/>
            <w:hideMark/>
          </w:tcPr>
          <w:p w14:paraId="40DA5FC5" w14:textId="77777777" w:rsidR="00EA5A6B" w:rsidRPr="00EA5A6B" w:rsidRDefault="00EA5A6B" w:rsidP="00EA5A6B">
            <w:pPr>
              <w:contextualSpacing/>
              <w:rPr>
                <w:rFonts w:ascii="Arial Narrow" w:hAnsi="Arial Narrow"/>
              </w:rPr>
            </w:pPr>
            <w:r w:rsidRPr="00EA5A6B">
              <w:rPr>
                <w:rFonts w:ascii="Arial Narrow" w:hAnsi="Arial Narrow"/>
              </w:rPr>
              <w:t>NO</w:t>
            </w:r>
          </w:p>
        </w:tc>
        <w:tc>
          <w:tcPr>
            <w:tcW w:w="0" w:type="auto"/>
            <w:vAlign w:val="center"/>
            <w:hideMark/>
          </w:tcPr>
          <w:p w14:paraId="1498D1A0" w14:textId="77777777" w:rsidR="00EA5A6B" w:rsidRPr="00EA5A6B" w:rsidRDefault="00EA5A6B" w:rsidP="00EA5A6B">
            <w:pPr>
              <w:contextualSpacing/>
              <w:rPr>
                <w:rFonts w:ascii="Arial Narrow" w:hAnsi="Arial Narrow"/>
              </w:rPr>
            </w:pPr>
            <w:r w:rsidRPr="00EA5A6B">
              <w:rPr>
                <w:rFonts w:ascii="Arial Narrow" w:hAnsi="Arial Narrow"/>
              </w:rPr>
              <w:t>NULL</w:t>
            </w:r>
          </w:p>
        </w:tc>
      </w:tr>
      <w:tr w:rsidR="00EA5A6B" w:rsidRPr="00EA5A6B" w14:paraId="349581CE" w14:textId="77777777" w:rsidTr="00EA5A6B">
        <w:trPr>
          <w:tblCellSpacing w:w="15" w:type="dxa"/>
        </w:trPr>
        <w:tc>
          <w:tcPr>
            <w:tcW w:w="0" w:type="auto"/>
            <w:vAlign w:val="center"/>
            <w:hideMark/>
          </w:tcPr>
          <w:p w14:paraId="57007105" w14:textId="77777777" w:rsidR="00EA5A6B" w:rsidRPr="00EA5A6B" w:rsidRDefault="00EA5A6B" w:rsidP="00EA5A6B">
            <w:pPr>
              <w:contextualSpacing/>
              <w:rPr>
                <w:rFonts w:ascii="Arial Narrow" w:hAnsi="Arial Narrow"/>
              </w:rPr>
            </w:pPr>
            <w:r w:rsidRPr="00EA5A6B">
              <w:rPr>
                <w:rFonts w:ascii="Arial Narrow" w:hAnsi="Arial Narrow"/>
              </w:rPr>
              <w:t>Password</w:t>
            </w:r>
          </w:p>
        </w:tc>
        <w:tc>
          <w:tcPr>
            <w:tcW w:w="0" w:type="auto"/>
            <w:vAlign w:val="center"/>
            <w:hideMark/>
          </w:tcPr>
          <w:p w14:paraId="46FCBA36" w14:textId="77777777" w:rsidR="00EA5A6B" w:rsidRPr="00EA5A6B" w:rsidRDefault="00EA5A6B" w:rsidP="00EA5A6B">
            <w:pPr>
              <w:contextualSpacing/>
              <w:rPr>
                <w:rFonts w:ascii="Arial Narrow" w:hAnsi="Arial Narrow"/>
              </w:rPr>
            </w:pPr>
            <w:proofErr w:type="gramStart"/>
            <w:r w:rsidRPr="00EA5A6B">
              <w:rPr>
                <w:rFonts w:ascii="Arial Narrow" w:hAnsi="Arial Narrow"/>
              </w:rPr>
              <w:t>VARCHAR(</w:t>
            </w:r>
            <w:proofErr w:type="gramEnd"/>
            <w:r w:rsidRPr="00EA5A6B">
              <w:rPr>
                <w:rFonts w:ascii="Arial Narrow" w:hAnsi="Arial Narrow"/>
              </w:rPr>
              <w:t>255)</w:t>
            </w:r>
          </w:p>
        </w:tc>
        <w:tc>
          <w:tcPr>
            <w:tcW w:w="0" w:type="auto"/>
            <w:vAlign w:val="center"/>
            <w:hideMark/>
          </w:tcPr>
          <w:p w14:paraId="68808AF2" w14:textId="77777777" w:rsidR="00EA5A6B" w:rsidRPr="00EA5A6B" w:rsidRDefault="00EA5A6B" w:rsidP="00EA5A6B">
            <w:pPr>
              <w:contextualSpacing/>
              <w:rPr>
                <w:rFonts w:ascii="Arial Narrow" w:hAnsi="Arial Narrow"/>
              </w:rPr>
            </w:pPr>
            <w:r w:rsidRPr="00EA5A6B">
              <w:rPr>
                <w:rFonts w:ascii="Arial Narrow" w:hAnsi="Arial Narrow"/>
              </w:rPr>
              <w:t>NO</w:t>
            </w:r>
          </w:p>
        </w:tc>
        <w:tc>
          <w:tcPr>
            <w:tcW w:w="0" w:type="auto"/>
            <w:vAlign w:val="center"/>
            <w:hideMark/>
          </w:tcPr>
          <w:p w14:paraId="265F643F" w14:textId="77777777" w:rsidR="00EA5A6B" w:rsidRPr="00EA5A6B" w:rsidRDefault="00EA5A6B" w:rsidP="00EA5A6B">
            <w:pPr>
              <w:contextualSpacing/>
              <w:rPr>
                <w:rFonts w:ascii="Arial Narrow" w:hAnsi="Arial Narrow"/>
              </w:rPr>
            </w:pPr>
            <w:r w:rsidRPr="00EA5A6B">
              <w:rPr>
                <w:rFonts w:ascii="Arial Narrow" w:hAnsi="Arial Narrow"/>
              </w:rPr>
              <w:t>NULL</w:t>
            </w:r>
          </w:p>
        </w:tc>
      </w:tr>
      <w:tr w:rsidR="00EA5A6B" w:rsidRPr="00EA5A6B" w14:paraId="5EAB9D50" w14:textId="77777777" w:rsidTr="00EA5A6B">
        <w:trPr>
          <w:tblCellSpacing w:w="15" w:type="dxa"/>
        </w:trPr>
        <w:tc>
          <w:tcPr>
            <w:tcW w:w="0" w:type="auto"/>
            <w:vAlign w:val="center"/>
            <w:hideMark/>
          </w:tcPr>
          <w:p w14:paraId="66A18929" w14:textId="77777777" w:rsidR="00EA5A6B" w:rsidRPr="00EA5A6B" w:rsidRDefault="00EA5A6B" w:rsidP="00EA5A6B">
            <w:pPr>
              <w:contextualSpacing/>
              <w:rPr>
                <w:rFonts w:ascii="Arial Narrow" w:hAnsi="Arial Narrow"/>
              </w:rPr>
            </w:pPr>
            <w:proofErr w:type="spellStart"/>
            <w:r w:rsidRPr="00EA5A6B">
              <w:rPr>
                <w:rFonts w:ascii="Arial Narrow" w:hAnsi="Arial Narrow"/>
              </w:rPr>
              <w:t>Created_Time</w:t>
            </w:r>
            <w:proofErr w:type="spellEnd"/>
          </w:p>
        </w:tc>
        <w:tc>
          <w:tcPr>
            <w:tcW w:w="0" w:type="auto"/>
            <w:vAlign w:val="center"/>
            <w:hideMark/>
          </w:tcPr>
          <w:p w14:paraId="5E17D51E" w14:textId="77777777" w:rsidR="00EA5A6B" w:rsidRPr="00EA5A6B" w:rsidRDefault="00EA5A6B" w:rsidP="00EA5A6B">
            <w:pPr>
              <w:contextualSpacing/>
              <w:rPr>
                <w:rFonts w:ascii="Arial Narrow" w:hAnsi="Arial Narrow"/>
              </w:rPr>
            </w:pPr>
            <w:r w:rsidRPr="00EA5A6B">
              <w:rPr>
                <w:rFonts w:ascii="Arial Narrow" w:hAnsi="Arial Narrow"/>
              </w:rPr>
              <w:t>TIMESTAMP</w:t>
            </w:r>
          </w:p>
        </w:tc>
        <w:tc>
          <w:tcPr>
            <w:tcW w:w="0" w:type="auto"/>
            <w:vAlign w:val="center"/>
            <w:hideMark/>
          </w:tcPr>
          <w:p w14:paraId="5357B6F7" w14:textId="77777777" w:rsidR="00EA5A6B" w:rsidRPr="00EA5A6B" w:rsidRDefault="00EA5A6B" w:rsidP="00EA5A6B">
            <w:pPr>
              <w:contextualSpacing/>
              <w:rPr>
                <w:rFonts w:ascii="Arial Narrow" w:hAnsi="Arial Narrow"/>
              </w:rPr>
            </w:pPr>
            <w:r w:rsidRPr="00EA5A6B">
              <w:rPr>
                <w:rFonts w:ascii="Arial Narrow" w:hAnsi="Arial Narrow"/>
              </w:rPr>
              <w:t>NO</w:t>
            </w:r>
          </w:p>
        </w:tc>
        <w:tc>
          <w:tcPr>
            <w:tcW w:w="0" w:type="auto"/>
            <w:vAlign w:val="center"/>
            <w:hideMark/>
          </w:tcPr>
          <w:p w14:paraId="6712FE1D" w14:textId="77777777" w:rsidR="00EA5A6B" w:rsidRPr="00EA5A6B" w:rsidRDefault="00EA5A6B" w:rsidP="00EA5A6B">
            <w:pPr>
              <w:contextualSpacing/>
              <w:rPr>
                <w:rFonts w:ascii="Arial Narrow" w:hAnsi="Arial Narrow"/>
              </w:rPr>
            </w:pPr>
            <w:r w:rsidRPr="00EA5A6B">
              <w:rPr>
                <w:rFonts w:ascii="Arial Narrow" w:hAnsi="Arial Narrow"/>
              </w:rPr>
              <w:t>CURRENT_TIMESTAMP</w:t>
            </w:r>
          </w:p>
        </w:tc>
      </w:tr>
    </w:tbl>
    <w:p w14:paraId="78BEECC9" w14:textId="77777777" w:rsidR="00EA5A6B" w:rsidRPr="00EA5A6B" w:rsidRDefault="00EA5A6B" w:rsidP="00EA5A6B">
      <w:pPr>
        <w:contextualSpacing/>
        <w:rPr>
          <w:rFonts w:ascii="Arial Narrow" w:hAnsi="Arial Narrow"/>
          <w:b/>
          <w:bCs/>
        </w:rPr>
      </w:pPr>
      <w:r w:rsidRPr="00EA5A6B">
        <w:rPr>
          <w:rFonts w:ascii="Arial Narrow" w:hAnsi="Arial Narrow"/>
          <w:b/>
          <w:bCs/>
        </w:rPr>
        <w:t>Indexes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2"/>
        <w:gridCol w:w="717"/>
        <w:gridCol w:w="727"/>
        <w:gridCol w:w="750"/>
        <w:gridCol w:w="1235"/>
      </w:tblGrid>
      <w:tr w:rsidR="00EA5A6B" w:rsidRPr="00EA5A6B" w14:paraId="32985F1C" w14:textId="77777777" w:rsidTr="00EA5A6B">
        <w:trPr>
          <w:tblHeader/>
          <w:tblCellSpacing w:w="15" w:type="dxa"/>
        </w:trPr>
        <w:tc>
          <w:tcPr>
            <w:tcW w:w="0" w:type="auto"/>
            <w:vAlign w:val="center"/>
            <w:hideMark/>
          </w:tcPr>
          <w:p w14:paraId="4F8EDC58" w14:textId="77777777" w:rsidR="00EA5A6B" w:rsidRPr="00EA5A6B" w:rsidRDefault="00EA5A6B" w:rsidP="00EA5A6B">
            <w:pPr>
              <w:contextualSpacing/>
              <w:rPr>
                <w:rFonts w:ascii="Arial Narrow" w:hAnsi="Arial Narrow"/>
                <w:b/>
                <w:bCs/>
              </w:rPr>
            </w:pPr>
            <w:proofErr w:type="spellStart"/>
            <w:r w:rsidRPr="00EA5A6B">
              <w:rPr>
                <w:rFonts w:ascii="Arial Narrow" w:hAnsi="Arial Narrow"/>
                <w:b/>
                <w:bCs/>
              </w:rPr>
              <w:t>Keyname</w:t>
            </w:r>
            <w:proofErr w:type="spellEnd"/>
          </w:p>
        </w:tc>
        <w:tc>
          <w:tcPr>
            <w:tcW w:w="0" w:type="auto"/>
            <w:vAlign w:val="center"/>
            <w:hideMark/>
          </w:tcPr>
          <w:p w14:paraId="36A80997" w14:textId="77777777" w:rsidR="00EA5A6B" w:rsidRPr="00EA5A6B" w:rsidRDefault="00EA5A6B" w:rsidP="00EA5A6B">
            <w:pPr>
              <w:contextualSpacing/>
              <w:rPr>
                <w:rFonts w:ascii="Arial Narrow" w:hAnsi="Arial Narrow"/>
                <w:b/>
                <w:bCs/>
              </w:rPr>
            </w:pPr>
            <w:r w:rsidRPr="00EA5A6B">
              <w:rPr>
                <w:rFonts w:ascii="Arial Narrow" w:hAnsi="Arial Narrow"/>
                <w:b/>
                <w:bCs/>
              </w:rPr>
              <w:t>Type</w:t>
            </w:r>
          </w:p>
        </w:tc>
        <w:tc>
          <w:tcPr>
            <w:tcW w:w="0" w:type="auto"/>
            <w:vAlign w:val="center"/>
            <w:hideMark/>
          </w:tcPr>
          <w:p w14:paraId="6784B5BA" w14:textId="77777777" w:rsidR="00EA5A6B" w:rsidRPr="00EA5A6B" w:rsidRDefault="00EA5A6B" w:rsidP="00EA5A6B">
            <w:pPr>
              <w:contextualSpacing/>
              <w:rPr>
                <w:rFonts w:ascii="Arial Narrow" w:hAnsi="Arial Narrow"/>
                <w:b/>
                <w:bCs/>
              </w:rPr>
            </w:pPr>
            <w:r w:rsidRPr="00EA5A6B">
              <w:rPr>
                <w:rFonts w:ascii="Arial Narrow" w:hAnsi="Arial Narrow"/>
                <w:b/>
                <w:bCs/>
              </w:rPr>
              <w:t>Unique</w:t>
            </w:r>
          </w:p>
        </w:tc>
        <w:tc>
          <w:tcPr>
            <w:tcW w:w="0" w:type="auto"/>
            <w:vAlign w:val="center"/>
            <w:hideMark/>
          </w:tcPr>
          <w:p w14:paraId="693C9289" w14:textId="77777777" w:rsidR="00EA5A6B" w:rsidRPr="00EA5A6B" w:rsidRDefault="00EA5A6B" w:rsidP="00EA5A6B">
            <w:pPr>
              <w:contextualSpacing/>
              <w:rPr>
                <w:rFonts w:ascii="Arial Narrow" w:hAnsi="Arial Narrow"/>
                <w:b/>
                <w:bCs/>
              </w:rPr>
            </w:pPr>
            <w:r w:rsidRPr="00EA5A6B">
              <w:rPr>
                <w:rFonts w:ascii="Arial Narrow" w:hAnsi="Arial Narrow"/>
                <w:b/>
                <w:bCs/>
              </w:rPr>
              <w:t>Packed</w:t>
            </w:r>
          </w:p>
        </w:tc>
        <w:tc>
          <w:tcPr>
            <w:tcW w:w="0" w:type="auto"/>
            <w:vAlign w:val="center"/>
            <w:hideMark/>
          </w:tcPr>
          <w:p w14:paraId="53CE762C" w14:textId="77777777" w:rsidR="00EA5A6B" w:rsidRPr="00EA5A6B" w:rsidRDefault="00EA5A6B" w:rsidP="00EA5A6B">
            <w:pPr>
              <w:contextualSpacing/>
              <w:rPr>
                <w:rFonts w:ascii="Arial Narrow" w:hAnsi="Arial Narrow"/>
                <w:b/>
                <w:bCs/>
              </w:rPr>
            </w:pPr>
            <w:r w:rsidRPr="00EA5A6B">
              <w:rPr>
                <w:rFonts w:ascii="Arial Narrow" w:hAnsi="Arial Narrow"/>
                <w:b/>
                <w:bCs/>
              </w:rPr>
              <w:t>Column</w:t>
            </w:r>
          </w:p>
        </w:tc>
      </w:tr>
      <w:tr w:rsidR="00EA5A6B" w:rsidRPr="00EA5A6B" w14:paraId="0EB6635D" w14:textId="77777777" w:rsidTr="00EA5A6B">
        <w:trPr>
          <w:tblCellSpacing w:w="15" w:type="dxa"/>
        </w:trPr>
        <w:tc>
          <w:tcPr>
            <w:tcW w:w="0" w:type="auto"/>
            <w:vAlign w:val="center"/>
            <w:hideMark/>
          </w:tcPr>
          <w:p w14:paraId="1A8588F2" w14:textId="77777777" w:rsidR="00EA5A6B" w:rsidRPr="00EA5A6B" w:rsidRDefault="00EA5A6B" w:rsidP="00EA5A6B">
            <w:pPr>
              <w:contextualSpacing/>
              <w:rPr>
                <w:rFonts w:ascii="Arial Narrow" w:hAnsi="Arial Narrow"/>
              </w:rPr>
            </w:pPr>
            <w:r w:rsidRPr="00EA5A6B">
              <w:rPr>
                <w:rFonts w:ascii="Arial Narrow" w:hAnsi="Arial Narrow"/>
              </w:rPr>
              <w:t>PRIMARY</w:t>
            </w:r>
          </w:p>
        </w:tc>
        <w:tc>
          <w:tcPr>
            <w:tcW w:w="0" w:type="auto"/>
            <w:vAlign w:val="center"/>
            <w:hideMark/>
          </w:tcPr>
          <w:p w14:paraId="0FE3623E" w14:textId="77777777" w:rsidR="00EA5A6B" w:rsidRPr="00EA5A6B" w:rsidRDefault="00EA5A6B" w:rsidP="00EA5A6B">
            <w:pPr>
              <w:contextualSpacing/>
              <w:rPr>
                <w:rFonts w:ascii="Arial Narrow" w:hAnsi="Arial Narrow"/>
              </w:rPr>
            </w:pPr>
            <w:r w:rsidRPr="00EA5A6B">
              <w:rPr>
                <w:rFonts w:ascii="Arial Narrow" w:hAnsi="Arial Narrow"/>
              </w:rPr>
              <w:t>BTREE</w:t>
            </w:r>
          </w:p>
        </w:tc>
        <w:tc>
          <w:tcPr>
            <w:tcW w:w="0" w:type="auto"/>
            <w:vAlign w:val="center"/>
            <w:hideMark/>
          </w:tcPr>
          <w:p w14:paraId="213C8C16" w14:textId="77777777" w:rsidR="00EA5A6B" w:rsidRPr="00EA5A6B" w:rsidRDefault="00EA5A6B" w:rsidP="00EA5A6B">
            <w:pPr>
              <w:contextualSpacing/>
              <w:rPr>
                <w:rFonts w:ascii="Arial Narrow" w:hAnsi="Arial Narrow"/>
              </w:rPr>
            </w:pPr>
            <w:r w:rsidRPr="00EA5A6B">
              <w:rPr>
                <w:rFonts w:ascii="Arial Narrow" w:hAnsi="Arial Narrow"/>
              </w:rPr>
              <w:t>YES</w:t>
            </w:r>
          </w:p>
        </w:tc>
        <w:tc>
          <w:tcPr>
            <w:tcW w:w="0" w:type="auto"/>
            <w:vAlign w:val="center"/>
            <w:hideMark/>
          </w:tcPr>
          <w:p w14:paraId="2AD6FE3C" w14:textId="77777777" w:rsidR="00EA5A6B" w:rsidRPr="00EA5A6B" w:rsidRDefault="00EA5A6B" w:rsidP="00EA5A6B">
            <w:pPr>
              <w:contextualSpacing/>
              <w:rPr>
                <w:rFonts w:ascii="Arial Narrow" w:hAnsi="Arial Narrow"/>
              </w:rPr>
            </w:pPr>
            <w:r w:rsidRPr="00EA5A6B">
              <w:rPr>
                <w:rFonts w:ascii="Arial Narrow" w:hAnsi="Arial Narrow"/>
              </w:rPr>
              <w:t>NO</w:t>
            </w:r>
          </w:p>
        </w:tc>
        <w:tc>
          <w:tcPr>
            <w:tcW w:w="0" w:type="auto"/>
            <w:vAlign w:val="center"/>
            <w:hideMark/>
          </w:tcPr>
          <w:p w14:paraId="14E42043" w14:textId="77777777" w:rsidR="00EA5A6B" w:rsidRPr="00EA5A6B" w:rsidRDefault="00EA5A6B" w:rsidP="00EA5A6B">
            <w:pPr>
              <w:contextualSpacing/>
              <w:rPr>
                <w:rFonts w:ascii="Arial Narrow" w:hAnsi="Arial Narrow"/>
              </w:rPr>
            </w:pPr>
            <w:proofErr w:type="spellStart"/>
            <w:r w:rsidRPr="00EA5A6B">
              <w:rPr>
                <w:rFonts w:ascii="Arial Narrow" w:hAnsi="Arial Narrow"/>
              </w:rPr>
              <w:t>Customer_ID</w:t>
            </w:r>
            <w:proofErr w:type="spellEnd"/>
          </w:p>
        </w:tc>
      </w:tr>
    </w:tbl>
    <w:p w14:paraId="060EA308" w14:textId="77777777" w:rsidR="00EA5A6B" w:rsidRPr="00EA5A6B" w:rsidRDefault="00EA5A6B" w:rsidP="00EA5A6B">
      <w:pPr>
        <w:contextualSpacing/>
        <w:rPr>
          <w:rFonts w:ascii="Arial Narrow" w:hAnsi="Arial Narrow"/>
        </w:rPr>
      </w:pPr>
      <w:r w:rsidRPr="00EA5A6B">
        <w:rPr>
          <w:rFonts w:ascii="Arial Narrow" w:hAnsi="Arial Narrow"/>
        </w:rPr>
        <w:pict w14:anchorId="67918105">
          <v:rect id="_x0000_i1097" style="width:0;height:1.5pt" o:hralign="center" o:hrstd="t" o:hr="t" fillcolor="#a0a0a0" stroked="f"/>
        </w:pict>
      </w:r>
    </w:p>
    <w:p w14:paraId="7A911EE1" w14:textId="77777777" w:rsidR="00EA5A6B" w:rsidRPr="00EA5A6B" w:rsidRDefault="00EA5A6B" w:rsidP="00EA5A6B">
      <w:pPr>
        <w:contextualSpacing/>
        <w:rPr>
          <w:rFonts w:ascii="Arial Narrow" w:hAnsi="Arial Narrow"/>
          <w:b/>
          <w:bCs/>
        </w:rPr>
      </w:pPr>
      <w:r w:rsidRPr="00EA5A6B">
        <w:rPr>
          <w:rFonts w:ascii="Arial Narrow" w:hAnsi="Arial Narrow"/>
          <w:b/>
          <w:bCs/>
        </w:rPr>
        <w:lastRenderedPageBreak/>
        <w:t>Consultation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6"/>
        <w:gridCol w:w="1372"/>
        <w:gridCol w:w="432"/>
        <w:gridCol w:w="1901"/>
      </w:tblGrid>
      <w:tr w:rsidR="00EA5A6B" w:rsidRPr="00EA5A6B" w14:paraId="7079FB43" w14:textId="77777777" w:rsidTr="00EA5A6B">
        <w:trPr>
          <w:tblHeader/>
          <w:tblCellSpacing w:w="15" w:type="dxa"/>
        </w:trPr>
        <w:tc>
          <w:tcPr>
            <w:tcW w:w="0" w:type="auto"/>
            <w:vAlign w:val="center"/>
            <w:hideMark/>
          </w:tcPr>
          <w:p w14:paraId="2C5A87B0" w14:textId="77777777" w:rsidR="00EA5A6B" w:rsidRPr="00EA5A6B" w:rsidRDefault="00EA5A6B" w:rsidP="00EA5A6B">
            <w:pPr>
              <w:contextualSpacing/>
              <w:rPr>
                <w:rFonts w:ascii="Arial Narrow" w:hAnsi="Arial Narrow"/>
                <w:b/>
                <w:bCs/>
              </w:rPr>
            </w:pPr>
            <w:r w:rsidRPr="00EA5A6B">
              <w:rPr>
                <w:rFonts w:ascii="Arial Narrow" w:hAnsi="Arial Narrow"/>
                <w:b/>
                <w:bCs/>
              </w:rPr>
              <w:t>Column Name</w:t>
            </w:r>
          </w:p>
        </w:tc>
        <w:tc>
          <w:tcPr>
            <w:tcW w:w="0" w:type="auto"/>
            <w:vAlign w:val="center"/>
            <w:hideMark/>
          </w:tcPr>
          <w:p w14:paraId="28143EC9" w14:textId="77777777" w:rsidR="00EA5A6B" w:rsidRPr="00EA5A6B" w:rsidRDefault="00EA5A6B" w:rsidP="00EA5A6B">
            <w:pPr>
              <w:contextualSpacing/>
              <w:rPr>
                <w:rFonts w:ascii="Arial Narrow" w:hAnsi="Arial Narrow"/>
                <w:b/>
                <w:bCs/>
              </w:rPr>
            </w:pPr>
            <w:r w:rsidRPr="00EA5A6B">
              <w:rPr>
                <w:rFonts w:ascii="Arial Narrow" w:hAnsi="Arial Narrow"/>
                <w:b/>
                <w:bCs/>
              </w:rPr>
              <w:t>Type</w:t>
            </w:r>
          </w:p>
        </w:tc>
        <w:tc>
          <w:tcPr>
            <w:tcW w:w="0" w:type="auto"/>
            <w:vAlign w:val="center"/>
            <w:hideMark/>
          </w:tcPr>
          <w:p w14:paraId="2BB96250" w14:textId="77777777" w:rsidR="00EA5A6B" w:rsidRPr="00EA5A6B" w:rsidRDefault="00EA5A6B" w:rsidP="00EA5A6B">
            <w:pPr>
              <w:contextualSpacing/>
              <w:rPr>
                <w:rFonts w:ascii="Arial Narrow" w:hAnsi="Arial Narrow"/>
                <w:b/>
                <w:bCs/>
              </w:rPr>
            </w:pPr>
            <w:r w:rsidRPr="00EA5A6B">
              <w:rPr>
                <w:rFonts w:ascii="Arial Narrow" w:hAnsi="Arial Narrow"/>
                <w:b/>
                <w:bCs/>
              </w:rPr>
              <w:t>Null</w:t>
            </w:r>
          </w:p>
        </w:tc>
        <w:tc>
          <w:tcPr>
            <w:tcW w:w="0" w:type="auto"/>
            <w:vAlign w:val="center"/>
            <w:hideMark/>
          </w:tcPr>
          <w:p w14:paraId="01FD60DF" w14:textId="77777777" w:rsidR="00EA5A6B" w:rsidRPr="00EA5A6B" w:rsidRDefault="00EA5A6B" w:rsidP="00EA5A6B">
            <w:pPr>
              <w:contextualSpacing/>
              <w:rPr>
                <w:rFonts w:ascii="Arial Narrow" w:hAnsi="Arial Narrow"/>
                <w:b/>
                <w:bCs/>
              </w:rPr>
            </w:pPr>
            <w:r w:rsidRPr="00EA5A6B">
              <w:rPr>
                <w:rFonts w:ascii="Arial Narrow" w:hAnsi="Arial Narrow"/>
                <w:b/>
                <w:bCs/>
              </w:rPr>
              <w:t>Default</w:t>
            </w:r>
          </w:p>
        </w:tc>
      </w:tr>
      <w:tr w:rsidR="00EA5A6B" w:rsidRPr="00EA5A6B" w14:paraId="167D5777" w14:textId="77777777" w:rsidTr="00EA5A6B">
        <w:trPr>
          <w:tblCellSpacing w:w="15" w:type="dxa"/>
        </w:trPr>
        <w:tc>
          <w:tcPr>
            <w:tcW w:w="0" w:type="auto"/>
            <w:vAlign w:val="center"/>
            <w:hideMark/>
          </w:tcPr>
          <w:p w14:paraId="12A938A6" w14:textId="77777777" w:rsidR="00EA5A6B" w:rsidRPr="00EA5A6B" w:rsidRDefault="00EA5A6B" w:rsidP="00EA5A6B">
            <w:pPr>
              <w:contextualSpacing/>
              <w:rPr>
                <w:rFonts w:ascii="Arial Narrow" w:hAnsi="Arial Narrow"/>
              </w:rPr>
            </w:pPr>
            <w:proofErr w:type="spellStart"/>
            <w:r w:rsidRPr="00EA5A6B">
              <w:rPr>
                <w:rFonts w:ascii="Arial Narrow" w:hAnsi="Arial Narrow"/>
              </w:rPr>
              <w:t>Consultation_ID</w:t>
            </w:r>
            <w:proofErr w:type="spellEnd"/>
          </w:p>
        </w:tc>
        <w:tc>
          <w:tcPr>
            <w:tcW w:w="0" w:type="auto"/>
            <w:vAlign w:val="center"/>
            <w:hideMark/>
          </w:tcPr>
          <w:p w14:paraId="00EEF3BA" w14:textId="77777777" w:rsidR="00EA5A6B" w:rsidRPr="00EA5A6B" w:rsidRDefault="00EA5A6B" w:rsidP="00EA5A6B">
            <w:pPr>
              <w:contextualSpacing/>
              <w:rPr>
                <w:rFonts w:ascii="Arial Narrow" w:hAnsi="Arial Narrow"/>
              </w:rPr>
            </w:pPr>
            <w:r w:rsidRPr="00EA5A6B">
              <w:rPr>
                <w:rFonts w:ascii="Arial Narrow" w:hAnsi="Arial Narrow"/>
              </w:rPr>
              <w:t>INT</w:t>
            </w:r>
          </w:p>
        </w:tc>
        <w:tc>
          <w:tcPr>
            <w:tcW w:w="0" w:type="auto"/>
            <w:vAlign w:val="center"/>
            <w:hideMark/>
          </w:tcPr>
          <w:p w14:paraId="6A08DB9E" w14:textId="77777777" w:rsidR="00EA5A6B" w:rsidRPr="00EA5A6B" w:rsidRDefault="00EA5A6B" w:rsidP="00EA5A6B">
            <w:pPr>
              <w:contextualSpacing/>
              <w:rPr>
                <w:rFonts w:ascii="Arial Narrow" w:hAnsi="Arial Narrow"/>
              </w:rPr>
            </w:pPr>
            <w:r w:rsidRPr="00EA5A6B">
              <w:rPr>
                <w:rFonts w:ascii="Arial Narrow" w:hAnsi="Arial Narrow"/>
              </w:rPr>
              <w:t>NO</w:t>
            </w:r>
          </w:p>
        </w:tc>
        <w:tc>
          <w:tcPr>
            <w:tcW w:w="0" w:type="auto"/>
            <w:vAlign w:val="center"/>
            <w:hideMark/>
          </w:tcPr>
          <w:p w14:paraId="70DE2D50" w14:textId="77777777" w:rsidR="00EA5A6B" w:rsidRPr="00EA5A6B" w:rsidRDefault="00EA5A6B" w:rsidP="00EA5A6B">
            <w:pPr>
              <w:contextualSpacing/>
              <w:rPr>
                <w:rFonts w:ascii="Arial Narrow" w:hAnsi="Arial Narrow"/>
              </w:rPr>
            </w:pPr>
            <w:r w:rsidRPr="00EA5A6B">
              <w:rPr>
                <w:rFonts w:ascii="Arial Narrow" w:hAnsi="Arial Narrow"/>
              </w:rPr>
              <w:t>AUTO_INCREMENT</w:t>
            </w:r>
          </w:p>
        </w:tc>
      </w:tr>
      <w:tr w:rsidR="00EA5A6B" w:rsidRPr="00EA5A6B" w14:paraId="2DFBC7D5" w14:textId="77777777" w:rsidTr="00EA5A6B">
        <w:trPr>
          <w:tblCellSpacing w:w="15" w:type="dxa"/>
        </w:trPr>
        <w:tc>
          <w:tcPr>
            <w:tcW w:w="0" w:type="auto"/>
            <w:vAlign w:val="center"/>
            <w:hideMark/>
          </w:tcPr>
          <w:p w14:paraId="61913E61" w14:textId="77777777" w:rsidR="00EA5A6B" w:rsidRPr="00EA5A6B" w:rsidRDefault="00EA5A6B" w:rsidP="00EA5A6B">
            <w:pPr>
              <w:contextualSpacing/>
              <w:rPr>
                <w:rFonts w:ascii="Arial Narrow" w:hAnsi="Arial Narrow"/>
              </w:rPr>
            </w:pPr>
            <w:proofErr w:type="spellStart"/>
            <w:r w:rsidRPr="00EA5A6B">
              <w:rPr>
                <w:rFonts w:ascii="Arial Narrow" w:hAnsi="Arial Narrow"/>
              </w:rPr>
              <w:t>Customer_ID</w:t>
            </w:r>
            <w:proofErr w:type="spellEnd"/>
          </w:p>
        </w:tc>
        <w:tc>
          <w:tcPr>
            <w:tcW w:w="0" w:type="auto"/>
            <w:vAlign w:val="center"/>
            <w:hideMark/>
          </w:tcPr>
          <w:p w14:paraId="1C12FA63" w14:textId="77777777" w:rsidR="00EA5A6B" w:rsidRPr="00EA5A6B" w:rsidRDefault="00EA5A6B" w:rsidP="00EA5A6B">
            <w:pPr>
              <w:contextualSpacing/>
              <w:rPr>
                <w:rFonts w:ascii="Arial Narrow" w:hAnsi="Arial Narrow"/>
              </w:rPr>
            </w:pPr>
            <w:r w:rsidRPr="00EA5A6B">
              <w:rPr>
                <w:rFonts w:ascii="Arial Narrow" w:hAnsi="Arial Narrow"/>
              </w:rPr>
              <w:t>INT</w:t>
            </w:r>
          </w:p>
        </w:tc>
        <w:tc>
          <w:tcPr>
            <w:tcW w:w="0" w:type="auto"/>
            <w:vAlign w:val="center"/>
            <w:hideMark/>
          </w:tcPr>
          <w:p w14:paraId="1F1C7811" w14:textId="77777777" w:rsidR="00EA5A6B" w:rsidRPr="00EA5A6B" w:rsidRDefault="00EA5A6B" w:rsidP="00EA5A6B">
            <w:pPr>
              <w:contextualSpacing/>
              <w:rPr>
                <w:rFonts w:ascii="Arial Narrow" w:hAnsi="Arial Narrow"/>
              </w:rPr>
            </w:pPr>
            <w:r w:rsidRPr="00EA5A6B">
              <w:rPr>
                <w:rFonts w:ascii="Arial Narrow" w:hAnsi="Arial Narrow"/>
              </w:rPr>
              <w:t>NO</w:t>
            </w:r>
          </w:p>
        </w:tc>
        <w:tc>
          <w:tcPr>
            <w:tcW w:w="0" w:type="auto"/>
            <w:vAlign w:val="center"/>
            <w:hideMark/>
          </w:tcPr>
          <w:p w14:paraId="2236DE53" w14:textId="77777777" w:rsidR="00EA5A6B" w:rsidRPr="00EA5A6B" w:rsidRDefault="00EA5A6B" w:rsidP="00EA5A6B">
            <w:pPr>
              <w:contextualSpacing/>
              <w:rPr>
                <w:rFonts w:ascii="Arial Narrow" w:hAnsi="Arial Narrow"/>
              </w:rPr>
            </w:pPr>
            <w:r w:rsidRPr="00EA5A6B">
              <w:rPr>
                <w:rFonts w:ascii="Arial Narrow" w:hAnsi="Arial Narrow"/>
              </w:rPr>
              <w:t>NULL</w:t>
            </w:r>
          </w:p>
        </w:tc>
      </w:tr>
      <w:tr w:rsidR="00EA5A6B" w:rsidRPr="00EA5A6B" w14:paraId="7A5F954C" w14:textId="77777777" w:rsidTr="00EA5A6B">
        <w:trPr>
          <w:tblCellSpacing w:w="15" w:type="dxa"/>
        </w:trPr>
        <w:tc>
          <w:tcPr>
            <w:tcW w:w="0" w:type="auto"/>
            <w:vAlign w:val="center"/>
            <w:hideMark/>
          </w:tcPr>
          <w:p w14:paraId="2F2DFA44" w14:textId="77777777" w:rsidR="00EA5A6B" w:rsidRPr="00EA5A6B" w:rsidRDefault="00EA5A6B" w:rsidP="00EA5A6B">
            <w:pPr>
              <w:contextualSpacing/>
              <w:rPr>
                <w:rFonts w:ascii="Arial Narrow" w:hAnsi="Arial Narrow"/>
              </w:rPr>
            </w:pPr>
            <w:proofErr w:type="spellStart"/>
            <w:r w:rsidRPr="00EA5A6B">
              <w:rPr>
                <w:rFonts w:ascii="Arial Narrow" w:hAnsi="Arial Narrow"/>
              </w:rPr>
              <w:t>Service_Type</w:t>
            </w:r>
            <w:proofErr w:type="spellEnd"/>
          </w:p>
        </w:tc>
        <w:tc>
          <w:tcPr>
            <w:tcW w:w="0" w:type="auto"/>
            <w:vAlign w:val="center"/>
            <w:hideMark/>
          </w:tcPr>
          <w:p w14:paraId="11E6CBE9" w14:textId="77777777" w:rsidR="00EA5A6B" w:rsidRPr="00EA5A6B" w:rsidRDefault="00EA5A6B" w:rsidP="00EA5A6B">
            <w:pPr>
              <w:contextualSpacing/>
              <w:rPr>
                <w:rFonts w:ascii="Arial Narrow" w:hAnsi="Arial Narrow"/>
              </w:rPr>
            </w:pPr>
            <w:proofErr w:type="gramStart"/>
            <w:r w:rsidRPr="00EA5A6B">
              <w:rPr>
                <w:rFonts w:ascii="Arial Narrow" w:hAnsi="Arial Narrow"/>
              </w:rPr>
              <w:t>VARCHAR(</w:t>
            </w:r>
            <w:proofErr w:type="gramEnd"/>
            <w:r w:rsidRPr="00EA5A6B">
              <w:rPr>
                <w:rFonts w:ascii="Arial Narrow" w:hAnsi="Arial Narrow"/>
              </w:rPr>
              <w:t>50)</w:t>
            </w:r>
          </w:p>
        </w:tc>
        <w:tc>
          <w:tcPr>
            <w:tcW w:w="0" w:type="auto"/>
            <w:vAlign w:val="center"/>
            <w:hideMark/>
          </w:tcPr>
          <w:p w14:paraId="5E296EE0" w14:textId="77777777" w:rsidR="00EA5A6B" w:rsidRPr="00EA5A6B" w:rsidRDefault="00EA5A6B" w:rsidP="00EA5A6B">
            <w:pPr>
              <w:contextualSpacing/>
              <w:rPr>
                <w:rFonts w:ascii="Arial Narrow" w:hAnsi="Arial Narrow"/>
              </w:rPr>
            </w:pPr>
            <w:r w:rsidRPr="00EA5A6B">
              <w:rPr>
                <w:rFonts w:ascii="Arial Narrow" w:hAnsi="Arial Narrow"/>
              </w:rPr>
              <w:t>NO</w:t>
            </w:r>
          </w:p>
        </w:tc>
        <w:tc>
          <w:tcPr>
            <w:tcW w:w="0" w:type="auto"/>
            <w:vAlign w:val="center"/>
            <w:hideMark/>
          </w:tcPr>
          <w:p w14:paraId="768F8148" w14:textId="77777777" w:rsidR="00EA5A6B" w:rsidRPr="00EA5A6B" w:rsidRDefault="00EA5A6B" w:rsidP="00EA5A6B">
            <w:pPr>
              <w:contextualSpacing/>
              <w:rPr>
                <w:rFonts w:ascii="Arial Narrow" w:hAnsi="Arial Narrow"/>
              </w:rPr>
            </w:pPr>
            <w:r w:rsidRPr="00EA5A6B">
              <w:rPr>
                <w:rFonts w:ascii="Arial Narrow" w:hAnsi="Arial Narrow"/>
              </w:rPr>
              <w:t>NULL</w:t>
            </w:r>
          </w:p>
        </w:tc>
      </w:tr>
      <w:tr w:rsidR="00EA5A6B" w:rsidRPr="00EA5A6B" w14:paraId="6BA277BD" w14:textId="77777777" w:rsidTr="00EA5A6B">
        <w:trPr>
          <w:tblCellSpacing w:w="15" w:type="dxa"/>
        </w:trPr>
        <w:tc>
          <w:tcPr>
            <w:tcW w:w="0" w:type="auto"/>
            <w:vAlign w:val="center"/>
            <w:hideMark/>
          </w:tcPr>
          <w:p w14:paraId="3FEF8569" w14:textId="77777777" w:rsidR="00EA5A6B" w:rsidRPr="00EA5A6B" w:rsidRDefault="00EA5A6B" w:rsidP="00EA5A6B">
            <w:pPr>
              <w:contextualSpacing/>
              <w:rPr>
                <w:rFonts w:ascii="Arial Narrow" w:hAnsi="Arial Narrow"/>
              </w:rPr>
            </w:pPr>
            <w:proofErr w:type="spellStart"/>
            <w:r w:rsidRPr="00EA5A6B">
              <w:rPr>
                <w:rFonts w:ascii="Arial Narrow" w:hAnsi="Arial Narrow"/>
              </w:rPr>
              <w:t>Preferred_Date</w:t>
            </w:r>
            <w:proofErr w:type="spellEnd"/>
          </w:p>
        </w:tc>
        <w:tc>
          <w:tcPr>
            <w:tcW w:w="0" w:type="auto"/>
            <w:vAlign w:val="center"/>
            <w:hideMark/>
          </w:tcPr>
          <w:p w14:paraId="62DDF046" w14:textId="77777777" w:rsidR="00EA5A6B" w:rsidRPr="00EA5A6B" w:rsidRDefault="00EA5A6B" w:rsidP="00EA5A6B">
            <w:pPr>
              <w:contextualSpacing/>
              <w:rPr>
                <w:rFonts w:ascii="Arial Narrow" w:hAnsi="Arial Narrow"/>
              </w:rPr>
            </w:pPr>
            <w:r w:rsidRPr="00EA5A6B">
              <w:rPr>
                <w:rFonts w:ascii="Arial Narrow" w:hAnsi="Arial Narrow"/>
              </w:rPr>
              <w:t>DATE</w:t>
            </w:r>
          </w:p>
        </w:tc>
        <w:tc>
          <w:tcPr>
            <w:tcW w:w="0" w:type="auto"/>
            <w:vAlign w:val="center"/>
            <w:hideMark/>
          </w:tcPr>
          <w:p w14:paraId="7757932E" w14:textId="77777777" w:rsidR="00EA5A6B" w:rsidRPr="00EA5A6B" w:rsidRDefault="00EA5A6B" w:rsidP="00EA5A6B">
            <w:pPr>
              <w:contextualSpacing/>
              <w:rPr>
                <w:rFonts w:ascii="Arial Narrow" w:hAnsi="Arial Narrow"/>
              </w:rPr>
            </w:pPr>
            <w:r w:rsidRPr="00EA5A6B">
              <w:rPr>
                <w:rFonts w:ascii="Arial Narrow" w:hAnsi="Arial Narrow"/>
              </w:rPr>
              <w:t>NO</w:t>
            </w:r>
          </w:p>
        </w:tc>
        <w:tc>
          <w:tcPr>
            <w:tcW w:w="0" w:type="auto"/>
            <w:vAlign w:val="center"/>
            <w:hideMark/>
          </w:tcPr>
          <w:p w14:paraId="75B63F2C" w14:textId="77777777" w:rsidR="00EA5A6B" w:rsidRPr="00EA5A6B" w:rsidRDefault="00EA5A6B" w:rsidP="00EA5A6B">
            <w:pPr>
              <w:contextualSpacing/>
              <w:rPr>
                <w:rFonts w:ascii="Arial Narrow" w:hAnsi="Arial Narrow"/>
              </w:rPr>
            </w:pPr>
            <w:r w:rsidRPr="00EA5A6B">
              <w:rPr>
                <w:rFonts w:ascii="Arial Narrow" w:hAnsi="Arial Narrow"/>
              </w:rPr>
              <w:t>NULL</w:t>
            </w:r>
          </w:p>
        </w:tc>
      </w:tr>
      <w:tr w:rsidR="00EA5A6B" w:rsidRPr="00EA5A6B" w14:paraId="476C6264" w14:textId="77777777" w:rsidTr="00EA5A6B">
        <w:trPr>
          <w:tblCellSpacing w:w="15" w:type="dxa"/>
        </w:trPr>
        <w:tc>
          <w:tcPr>
            <w:tcW w:w="0" w:type="auto"/>
            <w:vAlign w:val="center"/>
            <w:hideMark/>
          </w:tcPr>
          <w:p w14:paraId="52D87822" w14:textId="77777777" w:rsidR="00EA5A6B" w:rsidRPr="00EA5A6B" w:rsidRDefault="00EA5A6B" w:rsidP="00EA5A6B">
            <w:pPr>
              <w:contextualSpacing/>
              <w:rPr>
                <w:rFonts w:ascii="Arial Narrow" w:hAnsi="Arial Narrow"/>
              </w:rPr>
            </w:pPr>
            <w:r w:rsidRPr="00EA5A6B">
              <w:rPr>
                <w:rFonts w:ascii="Arial Narrow" w:hAnsi="Arial Narrow"/>
              </w:rPr>
              <w:t>Status</w:t>
            </w:r>
          </w:p>
        </w:tc>
        <w:tc>
          <w:tcPr>
            <w:tcW w:w="0" w:type="auto"/>
            <w:vAlign w:val="center"/>
            <w:hideMark/>
          </w:tcPr>
          <w:p w14:paraId="55858E89" w14:textId="77777777" w:rsidR="00EA5A6B" w:rsidRPr="00EA5A6B" w:rsidRDefault="00EA5A6B" w:rsidP="00EA5A6B">
            <w:pPr>
              <w:contextualSpacing/>
              <w:rPr>
                <w:rFonts w:ascii="Arial Narrow" w:hAnsi="Arial Narrow"/>
              </w:rPr>
            </w:pPr>
            <w:proofErr w:type="gramStart"/>
            <w:r w:rsidRPr="00EA5A6B">
              <w:rPr>
                <w:rFonts w:ascii="Arial Narrow" w:hAnsi="Arial Narrow"/>
              </w:rPr>
              <w:t>VARCHAR(</w:t>
            </w:r>
            <w:proofErr w:type="gramEnd"/>
            <w:r w:rsidRPr="00EA5A6B">
              <w:rPr>
                <w:rFonts w:ascii="Arial Narrow" w:hAnsi="Arial Narrow"/>
              </w:rPr>
              <w:t>20)</w:t>
            </w:r>
          </w:p>
        </w:tc>
        <w:tc>
          <w:tcPr>
            <w:tcW w:w="0" w:type="auto"/>
            <w:vAlign w:val="center"/>
            <w:hideMark/>
          </w:tcPr>
          <w:p w14:paraId="7FBA03F8" w14:textId="77777777" w:rsidR="00EA5A6B" w:rsidRPr="00EA5A6B" w:rsidRDefault="00EA5A6B" w:rsidP="00EA5A6B">
            <w:pPr>
              <w:contextualSpacing/>
              <w:rPr>
                <w:rFonts w:ascii="Arial Narrow" w:hAnsi="Arial Narrow"/>
              </w:rPr>
            </w:pPr>
            <w:r w:rsidRPr="00EA5A6B">
              <w:rPr>
                <w:rFonts w:ascii="Arial Narrow" w:hAnsi="Arial Narrow"/>
              </w:rPr>
              <w:t>NO</w:t>
            </w:r>
          </w:p>
        </w:tc>
        <w:tc>
          <w:tcPr>
            <w:tcW w:w="0" w:type="auto"/>
            <w:vAlign w:val="center"/>
            <w:hideMark/>
          </w:tcPr>
          <w:p w14:paraId="1E373802" w14:textId="77777777" w:rsidR="00EA5A6B" w:rsidRPr="00EA5A6B" w:rsidRDefault="00EA5A6B" w:rsidP="00EA5A6B">
            <w:pPr>
              <w:contextualSpacing/>
              <w:rPr>
                <w:rFonts w:ascii="Arial Narrow" w:hAnsi="Arial Narrow"/>
              </w:rPr>
            </w:pPr>
            <w:r w:rsidRPr="00EA5A6B">
              <w:rPr>
                <w:rFonts w:ascii="Arial Narrow" w:hAnsi="Arial Narrow"/>
              </w:rPr>
              <w:t>'Pending'</w:t>
            </w:r>
          </w:p>
        </w:tc>
      </w:tr>
    </w:tbl>
    <w:p w14:paraId="240782FA" w14:textId="77777777" w:rsidR="00EA5A6B" w:rsidRPr="00EA5A6B" w:rsidRDefault="00EA5A6B" w:rsidP="00EA5A6B">
      <w:pPr>
        <w:contextualSpacing/>
        <w:rPr>
          <w:rFonts w:ascii="Arial Narrow" w:hAnsi="Arial Narrow"/>
          <w:b/>
          <w:bCs/>
        </w:rPr>
      </w:pPr>
      <w:r w:rsidRPr="00EA5A6B">
        <w:rPr>
          <w:rFonts w:ascii="Arial Narrow" w:hAnsi="Arial Narrow"/>
          <w:b/>
          <w:bCs/>
        </w:rPr>
        <w:t>Indexes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2"/>
        <w:gridCol w:w="717"/>
        <w:gridCol w:w="727"/>
        <w:gridCol w:w="750"/>
        <w:gridCol w:w="1476"/>
      </w:tblGrid>
      <w:tr w:rsidR="00EA5A6B" w:rsidRPr="00EA5A6B" w14:paraId="735F5336" w14:textId="77777777" w:rsidTr="00EA5A6B">
        <w:trPr>
          <w:tblHeader/>
          <w:tblCellSpacing w:w="15" w:type="dxa"/>
        </w:trPr>
        <w:tc>
          <w:tcPr>
            <w:tcW w:w="0" w:type="auto"/>
            <w:vAlign w:val="center"/>
            <w:hideMark/>
          </w:tcPr>
          <w:p w14:paraId="4F3872D5" w14:textId="77777777" w:rsidR="00EA5A6B" w:rsidRPr="00EA5A6B" w:rsidRDefault="00EA5A6B" w:rsidP="00EA5A6B">
            <w:pPr>
              <w:contextualSpacing/>
              <w:rPr>
                <w:rFonts w:ascii="Arial Narrow" w:hAnsi="Arial Narrow"/>
                <w:b/>
                <w:bCs/>
              </w:rPr>
            </w:pPr>
            <w:proofErr w:type="spellStart"/>
            <w:r w:rsidRPr="00EA5A6B">
              <w:rPr>
                <w:rFonts w:ascii="Arial Narrow" w:hAnsi="Arial Narrow"/>
                <w:b/>
                <w:bCs/>
              </w:rPr>
              <w:t>Keyname</w:t>
            </w:r>
            <w:proofErr w:type="spellEnd"/>
          </w:p>
        </w:tc>
        <w:tc>
          <w:tcPr>
            <w:tcW w:w="0" w:type="auto"/>
            <w:vAlign w:val="center"/>
            <w:hideMark/>
          </w:tcPr>
          <w:p w14:paraId="439A3031" w14:textId="77777777" w:rsidR="00EA5A6B" w:rsidRPr="00EA5A6B" w:rsidRDefault="00EA5A6B" w:rsidP="00EA5A6B">
            <w:pPr>
              <w:contextualSpacing/>
              <w:rPr>
                <w:rFonts w:ascii="Arial Narrow" w:hAnsi="Arial Narrow"/>
                <w:b/>
                <w:bCs/>
              </w:rPr>
            </w:pPr>
            <w:r w:rsidRPr="00EA5A6B">
              <w:rPr>
                <w:rFonts w:ascii="Arial Narrow" w:hAnsi="Arial Narrow"/>
                <w:b/>
                <w:bCs/>
              </w:rPr>
              <w:t>Type</w:t>
            </w:r>
          </w:p>
        </w:tc>
        <w:tc>
          <w:tcPr>
            <w:tcW w:w="0" w:type="auto"/>
            <w:vAlign w:val="center"/>
            <w:hideMark/>
          </w:tcPr>
          <w:p w14:paraId="0D37A756" w14:textId="77777777" w:rsidR="00EA5A6B" w:rsidRPr="00EA5A6B" w:rsidRDefault="00EA5A6B" w:rsidP="00EA5A6B">
            <w:pPr>
              <w:contextualSpacing/>
              <w:rPr>
                <w:rFonts w:ascii="Arial Narrow" w:hAnsi="Arial Narrow"/>
                <w:b/>
                <w:bCs/>
              </w:rPr>
            </w:pPr>
            <w:r w:rsidRPr="00EA5A6B">
              <w:rPr>
                <w:rFonts w:ascii="Arial Narrow" w:hAnsi="Arial Narrow"/>
                <w:b/>
                <w:bCs/>
              </w:rPr>
              <w:t>Unique</w:t>
            </w:r>
          </w:p>
        </w:tc>
        <w:tc>
          <w:tcPr>
            <w:tcW w:w="0" w:type="auto"/>
            <w:vAlign w:val="center"/>
            <w:hideMark/>
          </w:tcPr>
          <w:p w14:paraId="2B1B586C" w14:textId="77777777" w:rsidR="00EA5A6B" w:rsidRPr="00EA5A6B" w:rsidRDefault="00EA5A6B" w:rsidP="00EA5A6B">
            <w:pPr>
              <w:contextualSpacing/>
              <w:rPr>
                <w:rFonts w:ascii="Arial Narrow" w:hAnsi="Arial Narrow"/>
                <w:b/>
                <w:bCs/>
              </w:rPr>
            </w:pPr>
            <w:r w:rsidRPr="00EA5A6B">
              <w:rPr>
                <w:rFonts w:ascii="Arial Narrow" w:hAnsi="Arial Narrow"/>
                <w:b/>
                <w:bCs/>
              </w:rPr>
              <w:t>Packed</w:t>
            </w:r>
          </w:p>
        </w:tc>
        <w:tc>
          <w:tcPr>
            <w:tcW w:w="0" w:type="auto"/>
            <w:vAlign w:val="center"/>
            <w:hideMark/>
          </w:tcPr>
          <w:p w14:paraId="531BFA54" w14:textId="77777777" w:rsidR="00EA5A6B" w:rsidRPr="00EA5A6B" w:rsidRDefault="00EA5A6B" w:rsidP="00EA5A6B">
            <w:pPr>
              <w:contextualSpacing/>
              <w:rPr>
                <w:rFonts w:ascii="Arial Narrow" w:hAnsi="Arial Narrow"/>
                <w:b/>
                <w:bCs/>
              </w:rPr>
            </w:pPr>
            <w:r w:rsidRPr="00EA5A6B">
              <w:rPr>
                <w:rFonts w:ascii="Arial Narrow" w:hAnsi="Arial Narrow"/>
                <w:b/>
                <w:bCs/>
              </w:rPr>
              <w:t>Column</w:t>
            </w:r>
          </w:p>
        </w:tc>
      </w:tr>
      <w:tr w:rsidR="00EA5A6B" w:rsidRPr="00EA5A6B" w14:paraId="63BC0109" w14:textId="77777777" w:rsidTr="00EA5A6B">
        <w:trPr>
          <w:tblCellSpacing w:w="15" w:type="dxa"/>
        </w:trPr>
        <w:tc>
          <w:tcPr>
            <w:tcW w:w="0" w:type="auto"/>
            <w:vAlign w:val="center"/>
            <w:hideMark/>
          </w:tcPr>
          <w:p w14:paraId="2B0831A2" w14:textId="77777777" w:rsidR="00EA5A6B" w:rsidRPr="00EA5A6B" w:rsidRDefault="00EA5A6B" w:rsidP="00EA5A6B">
            <w:pPr>
              <w:contextualSpacing/>
              <w:rPr>
                <w:rFonts w:ascii="Arial Narrow" w:hAnsi="Arial Narrow"/>
              </w:rPr>
            </w:pPr>
            <w:r w:rsidRPr="00EA5A6B">
              <w:rPr>
                <w:rFonts w:ascii="Arial Narrow" w:hAnsi="Arial Narrow"/>
              </w:rPr>
              <w:t>PRIMARY</w:t>
            </w:r>
          </w:p>
        </w:tc>
        <w:tc>
          <w:tcPr>
            <w:tcW w:w="0" w:type="auto"/>
            <w:vAlign w:val="center"/>
            <w:hideMark/>
          </w:tcPr>
          <w:p w14:paraId="7464E6CB" w14:textId="77777777" w:rsidR="00EA5A6B" w:rsidRPr="00EA5A6B" w:rsidRDefault="00EA5A6B" w:rsidP="00EA5A6B">
            <w:pPr>
              <w:contextualSpacing/>
              <w:rPr>
                <w:rFonts w:ascii="Arial Narrow" w:hAnsi="Arial Narrow"/>
              </w:rPr>
            </w:pPr>
            <w:r w:rsidRPr="00EA5A6B">
              <w:rPr>
                <w:rFonts w:ascii="Arial Narrow" w:hAnsi="Arial Narrow"/>
              </w:rPr>
              <w:t>BTREE</w:t>
            </w:r>
          </w:p>
        </w:tc>
        <w:tc>
          <w:tcPr>
            <w:tcW w:w="0" w:type="auto"/>
            <w:vAlign w:val="center"/>
            <w:hideMark/>
          </w:tcPr>
          <w:p w14:paraId="5DF6FCDE" w14:textId="77777777" w:rsidR="00EA5A6B" w:rsidRPr="00EA5A6B" w:rsidRDefault="00EA5A6B" w:rsidP="00EA5A6B">
            <w:pPr>
              <w:contextualSpacing/>
              <w:rPr>
                <w:rFonts w:ascii="Arial Narrow" w:hAnsi="Arial Narrow"/>
              </w:rPr>
            </w:pPr>
            <w:r w:rsidRPr="00EA5A6B">
              <w:rPr>
                <w:rFonts w:ascii="Arial Narrow" w:hAnsi="Arial Narrow"/>
              </w:rPr>
              <w:t>YES</w:t>
            </w:r>
          </w:p>
        </w:tc>
        <w:tc>
          <w:tcPr>
            <w:tcW w:w="0" w:type="auto"/>
            <w:vAlign w:val="center"/>
            <w:hideMark/>
          </w:tcPr>
          <w:p w14:paraId="674FCC0E" w14:textId="77777777" w:rsidR="00EA5A6B" w:rsidRPr="00EA5A6B" w:rsidRDefault="00EA5A6B" w:rsidP="00EA5A6B">
            <w:pPr>
              <w:contextualSpacing/>
              <w:rPr>
                <w:rFonts w:ascii="Arial Narrow" w:hAnsi="Arial Narrow"/>
              </w:rPr>
            </w:pPr>
            <w:r w:rsidRPr="00EA5A6B">
              <w:rPr>
                <w:rFonts w:ascii="Arial Narrow" w:hAnsi="Arial Narrow"/>
              </w:rPr>
              <w:t>NO</w:t>
            </w:r>
          </w:p>
        </w:tc>
        <w:tc>
          <w:tcPr>
            <w:tcW w:w="0" w:type="auto"/>
            <w:vAlign w:val="center"/>
            <w:hideMark/>
          </w:tcPr>
          <w:p w14:paraId="7B541524" w14:textId="77777777" w:rsidR="00EA5A6B" w:rsidRPr="00EA5A6B" w:rsidRDefault="00EA5A6B" w:rsidP="00EA5A6B">
            <w:pPr>
              <w:contextualSpacing/>
              <w:rPr>
                <w:rFonts w:ascii="Arial Narrow" w:hAnsi="Arial Narrow"/>
              </w:rPr>
            </w:pPr>
            <w:proofErr w:type="spellStart"/>
            <w:r w:rsidRPr="00EA5A6B">
              <w:rPr>
                <w:rFonts w:ascii="Arial Narrow" w:hAnsi="Arial Narrow"/>
              </w:rPr>
              <w:t>Consultation_ID</w:t>
            </w:r>
            <w:proofErr w:type="spellEnd"/>
          </w:p>
        </w:tc>
      </w:tr>
    </w:tbl>
    <w:p w14:paraId="3E8092F5" w14:textId="77777777" w:rsidR="00EA5A6B" w:rsidRPr="00EA5A6B" w:rsidRDefault="00EA5A6B" w:rsidP="00EA5A6B">
      <w:pPr>
        <w:contextualSpacing/>
        <w:rPr>
          <w:rFonts w:ascii="Arial Narrow" w:hAnsi="Arial Narrow"/>
        </w:rPr>
      </w:pPr>
      <w:r w:rsidRPr="00EA5A6B">
        <w:rPr>
          <w:rFonts w:ascii="Arial Narrow" w:hAnsi="Arial Narrow"/>
        </w:rPr>
        <w:pict w14:anchorId="540F8B56">
          <v:rect id="_x0000_i109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9"/>
        <w:gridCol w:w="1372"/>
        <w:gridCol w:w="432"/>
        <w:gridCol w:w="1901"/>
      </w:tblGrid>
      <w:tr w:rsidR="00205486" w:rsidRPr="00205486" w14:paraId="2468F682" w14:textId="77777777" w:rsidTr="00205486">
        <w:trPr>
          <w:tblHeader/>
          <w:tblCellSpacing w:w="15" w:type="dxa"/>
        </w:trPr>
        <w:tc>
          <w:tcPr>
            <w:tcW w:w="0" w:type="auto"/>
            <w:vAlign w:val="center"/>
            <w:hideMark/>
          </w:tcPr>
          <w:p w14:paraId="5D622DB4" w14:textId="77777777" w:rsidR="00205486" w:rsidRPr="00205486" w:rsidRDefault="00205486" w:rsidP="00205486">
            <w:pPr>
              <w:contextualSpacing/>
              <w:rPr>
                <w:rFonts w:ascii="Arial Narrow" w:hAnsi="Arial Narrow"/>
                <w:b/>
                <w:bCs/>
              </w:rPr>
            </w:pPr>
            <w:r w:rsidRPr="00205486">
              <w:rPr>
                <w:rFonts w:ascii="Arial Narrow" w:hAnsi="Arial Narrow"/>
                <w:b/>
                <w:bCs/>
              </w:rPr>
              <w:t>Column Name</w:t>
            </w:r>
          </w:p>
        </w:tc>
        <w:tc>
          <w:tcPr>
            <w:tcW w:w="0" w:type="auto"/>
            <w:vAlign w:val="center"/>
            <w:hideMark/>
          </w:tcPr>
          <w:p w14:paraId="1A804602" w14:textId="77777777" w:rsidR="00205486" w:rsidRPr="00205486" w:rsidRDefault="00205486" w:rsidP="00205486">
            <w:pPr>
              <w:contextualSpacing/>
              <w:rPr>
                <w:rFonts w:ascii="Arial Narrow" w:hAnsi="Arial Narrow"/>
                <w:b/>
                <w:bCs/>
              </w:rPr>
            </w:pPr>
            <w:r w:rsidRPr="00205486">
              <w:rPr>
                <w:rFonts w:ascii="Arial Narrow" w:hAnsi="Arial Narrow"/>
                <w:b/>
                <w:bCs/>
              </w:rPr>
              <w:t>Type</w:t>
            </w:r>
          </w:p>
        </w:tc>
        <w:tc>
          <w:tcPr>
            <w:tcW w:w="0" w:type="auto"/>
            <w:vAlign w:val="center"/>
            <w:hideMark/>
          </w:tcPr>
          <w:p w14:paraId="460A789E" w14:textId="77777777" w:rsidR="00205486" w:rsidRPr="00205486" w:rsidRDefault="00205486" w:rsidP="00205486">
            <w:pPr>
              <w:contextualSpacing/>
              <w:rPr>
                <w:rFonts w:ascii="Arial Narrow" w:hAnsi="Arial Narrow"/>
                <w:b/>
                <w:bCs/>
              </w:rPr>
            </w:pPr>
            <w:r w:rsidRPr="00205486">
              <w:rPr>
                <w:rFonts w:ascii="Arial Narrow" w:hAnsi="Arial Narrow"/>
                <w:b/>
                <w:bCs/>
              </w:rPr>
              <w:t>Null</w:t>
            </w:r>
          </w:p>
        </w:tc>
        <w:tc>
          <w:tcPr>
            <w:tcW w:w="0" w:type="auto"/>
            <w:vAlign w:val="center"/>
            <w:hideMark/>
          </w:tcPr>
          <w:p w14:paraId="1AC22097" w14:textId="77777777" w:rsidR="00205486" w:rsidRPr="00205486" w:rsidRDefault="00205486" w:rsidP="00205486">
            <w:pPr>
              <w:contextualSpacing/>
              <w:rPr>
                <w:rFonts w:ascii="Arial Narrow" w:hAnsi="Arial Narrow"/>
                <w:b/>
                <w:bCs/>
              </w:rPr>
            </w:pPr>
            <w:r w:rsidRPr="00205486">
              <w:rPr>
                <w:rFonts w:ascii="Arial Narrow" w:hAnsi="Arial Narrow"/>
                <w:b/>
                <w:bCs/>
              </w:rPr>
              <w:t>Default</w:t>
            </w:r>
          </w:p>
        </w:tc>
      </w:tr>
      <w:tr w:rsidR="00205486" w:rsidRPr="00205486" w14:paraId="005027FD" w14:textId="77777777" w:rsidTr="00205486">
        <w:trPr>
          <w:tblCellSpacing w:w="15" w:type="dxa"/>
        </w:trPr>
        <w:tc>
          <w:tcPr>
            <w:tcW w:w="0" w:type="auto"/>
            <w:vAlign w:val="center"/>
            <w:hideMark/>
          </w:tcPr>
          <w:p w14:paraId="69C58ECC" w14:textId="77777777" w:rsidR="00205486" w:rsidRPr="00205486" w:rsidRDefault="00205486" w:rsidP="00205486">
            <w:pPr>
              <w:contextualSpacing/>
              <w:rPr>
                <w:rFonts w:ascii="Arial Narrow" w:hAnsi="Arial Narrow"/>
              </w:rPr>
            </w:pPr>
            <w:proofErr w:type="spellStart"/>
            <w:r w:rsidRPr="00205486">
              <w:rPr>
                <w:rFonts w:ascii="Arial Narrow" w:hAnsi="Arial Narrow"/>
              </w:rPr>
              <w:t>Booking_ID</w:t>
            </w:r>
            <w:proofErr w:type="spellEnd"/>
          </w:p>
        </w:tc>
        <w:tc>
          <w:tcPr>
            <w:tcW w:w="0" w:type="auto"/>
            <w:vAlign w:val="center"/>
            <w:hideMark/>
          </w:tcPr>
          <w:p w14:paraId="5B042371" w14:textId="77777777" w:rsidR="00205486" w:rsidRPr="00205486" w:rsidRDefault="00205486" w:rsidP="00205486">
            <w:pPr>
              <w:contextualSpacing/>
              <w:rPr>
                <w:rFonts w:ascii="Arial Narrow" w:hAnsi="Arial Narrow"/>
              </w:rPr>
            </w:pPr>
            <w:r w:rsidRPr="00205486">
              <w:rPr>
                <w:rFonts w:ascii="Arial Narrow" w:hAnsi="Arial Narrow"/>
              </w:rPr>
              <w:t>INT</w:t>
            </w:r>
          </w:p>
        </w:tc>
        <w:tc>
          <w:tcPr>
            <w:tcW w:w="0" w:type="auto"/>
            <w:vAlign w:val="center"/>
            <w:hideMark/>
          </w:tcPr>
          <w:p w14:paraId="48D07F24" w14:textId="77777777" w:rsidR="00205486" w:rsidRPr="00205486" w:rsidRDefault="00205486" w:rsidP="00205486">
            <w:pPr>
              <w:contextualSpacing/>
              <w:rPr>
                <w:rFonts w:ascii="Arial Narrow" w:hAnsi="Arial Narrow"/>
              </w:rPr>
            </w:pPr>
            <w:r w:rsidRPr="00205486">
              <w:rPr>
                <w:rFonts w:ascii="Arial Narrow" w:hAnsi="Arial Narrow"/>
              </w:rPr>
              <w:t>NO</w:t>
            </w:r>
          </w:p>
        </w:tc>
        <w:tc>
          <w:tcPr>
            <w:tcW w:w="0" w:type="auto"/>
            <w:vAlign w:val="center"/>
            <w:hideMark/>
          </w:tcPr>
          <w:p w14:paraId="01AA60CC" w14:textId="77777777" w:rsidR="00205486" w:rsidRPr="00205486" w:rsidRDefault="00205486" w:rsidP="00205486">
            <w:pPr>
              <w:contextualSpacing/>
              <w:rPr>
                <w:rFonts w:ascii="Arial Narrow" w:hAnsi="Arial Narrow"/>
              </w:rPr>
            </w:pPr>
            <w:r w:rsidRPr="00205486">
              <w:rPr>
                <w:rFonts w:ascii="Arial Narrow" w:hAnsi="Arial Narrow"/>
              </w:rPr>
              <w:t>AUTO_INCREMENT</w:t>
            </w:r>
          </w:p>
        </w:tc>
      </w:tr>
      <w:tr w:rsidR="00205486" w:rsidRPr="00205486" w14:paraId="1FE600D7" w14:textId="77777777" w:rsidTr="00205486">
        <w:trPr>
          <w:tblCellSpacing w:w="15" w:type="dxa"/>
        </w:trPr>
        <w:tc>
          <w:tcPr>
            <w:tcW w:w="0" w:type="auto"/>
            <w:vAlign w:val="center"/>
            <w:hideMark/>
          </w:tcPr>
          <w:p w14:paraId="1E1AB908" w14:textId="77777777" w:rsidR="00205486" w:rsidRPr="00205486" w:rsidRDefault="00205486" w:rsidP="00205486">
            <w:pPr>
              <w:contextualSpacing/>
              <w:rPr>
                <w:rFonts w:ascii="Arial Narrow" w:hAnsi="Arial Narrow"/>
              </w:rPr>
            </w:pPr>
            <w:proofErr w:type="spellStart"/>
            <w:r w:rsidRPr="00205486">
              <w:rPr>
                <w:rFonts w:ascii="Arial Narrow" w:hAnsi="Arial Narrow"/>
              </w:rPr>
              <w:t>Customer_ID</w:t>
            </w:r>
            <w:proofErr w:type="spellEnd"/>
          </w:p>
        </w:tc>
        <w:tc>
          <w:tcPr>
            <w:tcW w:w="0" w:type="auto"/>
            <w:vAlign w:val="center"/>
            <w:hideMark/>
          </w:tcPr>
          <w:p w14:paraId="02392126" w14:textId="77777777" w:rsidR="00205486" w:rsidRPr="00205486" w:rsidRDefault="00205486" w:rsidP="00205486">
            <w:pPr>
              <w:contextualSpacing/>
              <w:rPr>
                <w:rFonts w:ascii="Arial Narrow" w:hAnsi="Arial Narrow"/>
              </w:rPr>
            </w:pPr>
            <w:r w:rsidRPr="00205486">
              <w:rPr>
                <w:rFonts w:ascii="Arial Narrow" w:hAnsi="Arial Narrow"/>
              </w:rPr>
              <w:t>INT</w:t>
            </w:r>
          </w:p>
        </w:tc>
        <w:tc>
          <w:tcPr>
            <w:tcW w:w="0" w:type="auto"/>
            <w:vAlign w:val="center"/>
            <w:hideMark/>
          </w:tcPr>
          <w:p w14:paraId="64B96FB1" w14:textId="77777777" w:rsidR="00205486" w:rsidRPr="00205486" w:rsidRDefault="00205486" w:rsidP="00205486">
            <w:pPr>
              <w:contextualSpacing/>
              <w:rPr>
                <w:rFonts w:ascii="Arial Narrow" w:hAnsi="Arial Narrow"/>
              </w:rPr>
            </w:pPr>
            <w:r w:rsidRPr="00205486">
              <w:rPr>
                <w:rFonts w:ascii="Arial Narrow" w:hAnsi="Arial Narrow"/>
              </w:rPr>
              <w:t>NO</w:t>
            </w:r>
          </w:p>
        </w:tc>
        <w:tc>
          <w:tcPr>
            <w:tcW w:w="0" w:type="auto"/>
            <w:vAlign w:val="center"/>
            <w:hideMark/>
          </w:tcPr>
          <w:p w14:paraId="38FEBEAF" w14:textId="77777777" w:rsidR="00205486" w:rsidRPr="00205486" w:rsidRDefault="00205486" w:rsidP="00205486">
            <w:pPr>
              <w:contextualSpacing/>
              <w:rPr>
                <w:rFonts w:ascii="Arial Narrow" w:hAnsi="Arial Narrow"/>
              </w:rPr>
            </w:pPr>
            <w:r w:rsidRPr="00205486">
              <w:rPr>
                <w:rFonts w:ascii="Arial Narrow" w:hAnsi="Arial Narrow"/>
              </w:rPr>
              <w:t>NULL</w:t>
            </w:r>
          </w:p>
        </w:tc>
      </w:tr>
      <w:tr w:rsidR="00205486" w:rsidRPr="00205486" w14:paraId="4D11A936" w14:textId="77777777" w:rsidTr="00205486">
        <w:trPr>
          <w:tblCellSpacing w:w="15" w:type="dxa"/>
        </w:trPr>
        <w:tc>
          <w:tcPr>
            <w:tcW w:w="0" w:type="auto"/>
            <w:vAlign w:val="center"/>
            <w:hideMark/>
          </w:tcPr>
          <w:p w14:paraId="55BAF399" w14:textId="77777777" w:rsidR="00205486" w:rsidRPr="00205486" w:rsidRDefault="00205486" w:rsidP="00205486">
            <w:pPr>
              <w:contextualSpacing/>
              <w:rPr>
                <w:rFonts w:ascii="Arial Narrow" w:hAnsi="Arial Narrow"/>
              </w:rPr>
            </w:pPr>
            <w:proofErr w:type="spellStart"/>
            <w:r w:rsidRPr="00205486">
              <w:rPr>
                <w:rFonts w:ascii="Arial Narrow" w:hAnsi="Arial Narrow"/>
              </w:rPr>
              <w:t>Service_Type</w:t>
            </w:r>
            <w:proofErr w:type="spellEnd"/>
          </w:p>
        </w:tc>
        <w:tc>
          <w:tcPr>
            <w:tcW w:w="0" w:type="auto"/>
            <w:vAlign w:val="center"/>
            <w:hideMark/>
          </w:tcPr>
          <w:p w14:paraId="002016F8" w14:textId="77777777" w:rsidR="00205486" w:rsidRPr="00205486" w:rsidRDefault="00205486" w:rsidP="00205486">
            <w:pPr>
              <w:contextualSpacing/>
              <w:rPr>
                <w:rFonts w:ascii="Arial Narrow" w:hAnsi="Arial Narrow"/>
              </w:rPr>
            </w:pPr>
            <w:proofErr w:type="gramStart"/>
            <w:r w:rsidRPr="00205486">
              <w:rPr>
                <w:rFonts w:ascii="Arial Narrow" w:hAnsi="Arial Narrow"/>
              </w:rPr>
              <w:t>VARCHAR(</w:t>
            </w:r>
            <w:proofErr w:type="gramEnd"/>
            <w:r w:rsidRPr="00205486">
              <w:rPr>
                <w:rFonts w:ascii="Arial Narrow" w:hAnsi="Arial Narrow"/>
              </w:rPr>
              <w:t>50)</w:t>
            </w:r>
          </w:p>
        </w:tc>
        <w:tc>
          <w:tcPr>
            <w:tcW w:w="0" w:type="auto"/>
            <w:vAlign w:val="center"/>
            <w:hideMark/>
          </w:tcPr>
          <w:p w14:paraId="6A1DC829" w14:textId="77777777" w:rsidR="00205486" w:rsidRPr="00205486" w:rsidRDefault="00205486" w:rsidP="00205486">
            <w:pPr>
              <w:contextualSpacing/>
              <w:rPr>
                <w:rFonts w:ascii="Arial Narrow" w:hAnsi="Arial Narrow"/>
              </w:rPr>
            </w:pPr>
            <w:r w:rsidRPr="00205486">
              <w:rPr>
                <w:rFonts w:ascii="Arial Narrow" w:hAnsi="Arial Narrow"/>
              </w:rPr>
              <w:t>NO</w:t>
            </w:r>
          </w:p>
        </w:tc>
        <w:tc>
          <w:tcPr>
            <w:tcW w:w="0" w:type="auto"/>
            <w:vAlign w:val="center"/>
            <w:hideMark/>
          </w:tcPr>
          <w:p w14:paraId="1394C336" w14:textId="77777777" w:rsidR="00205486" w:rsidRPr="00205486" w:rsidRDefault="00205486" w:rsidP="00205486">
            <w:pPr>
              <w:contextualSpacing/>
              <w:rPr>
                <w:rFonts w:ascii="Arial Narrow" w:hAnsi="Arial Narrow"/>
              </w:rPr>
            </w:pPr>
            <w:r w:rsidRPr="00205486">
              <w:rPr>
                <w:rFonts w:ascii="Arial Narrow" w:hAnsi="Arial Narrow"/>
              </w:rPr>
              <w:t>NULL</w:t>
            </w:r>
          </w:p>
        </w:tc>
      </w:tr>
      <w:tr w:rsidR="00205486" w:rsidRPr="00205486" w14:paraId="4BFB7956" w14:textId="77777777" w:rsidTr="00205486">
        <w:trPr>
          <w:tblCellSpacing w:w="15" w:type="dxa"/>
        </w:trPr>
        <w:tc>
          <w:tcPr>
            <w:tcW w:w="0" w:type="auto"/>
            <w:vAlign w:val="center"/>
            <w:hideMark/>
          </w:tcPr>
          <w:p w14:paraId="3995581B" w14:textId="77777777" w:rsidR="00205486" w:rsidRPr="00205486" w:rsidRDefault="00205486" w:rsidP="00205486">
            <w:pPr>
              <w:contextualSpacing/>
              <w:rPr>
                <w:rFonts w:ascii="Arial Narrow" w:hAnsi="Arial Narrow"/>
              </w:rPr>
            </w:pPr>
            <w:proofErr w:type="spellStart"/>
            <w:r w:rsidRPr="00205486">
              <w:rPr>
                <w:rFonts w:ascii="Arial Narrow" w:hAnsi="Arial Narrow"/>
              </w:rPr>
              <w:t>Date_Booked</w:t>
            </w:r>
            <w:proofErr w:type="spellEnd"/>
          </w:p>
        </w:tc>
        <w:tc>
          <w:tcPr>
            <w:tcW w:w="0" w:type="auto"/>
            <w:vAlign w:val="center"/>
            <w:hideMark/>
          </w:tcPr>
          <w:p w14:paraId="3161D555" w14:textId="77777777" w:rsidR="00205486" w:rsidRPr="00205486" w:rsidRDefault="00205486" w:rsidP="00205486">
            <w:pPr>
              <w:contextualSpacing/>
              <w:rPr>
                <w:rFonts w:ascii="Arial Narrow" w:hAnsi="Arial Narrow"/>
              </w:rPr>
            </w:pPr>
            <w:r w:rsidRPr="00205486">
              <w:rPr>
                <w:rFonts w:ascii="Arial Narrow" w:hAnsi="Arial Narrow"/>
              </w:rPr>
              <w:t>DATE</w:t>
            </w:r>
          </w:p>
        </w:tc>
        <w:tc>
          <w:tcPr>
            <w:tcW w:w="0" w:type="auto"/>
            <w:vAlign w:val="center"/>
            <w:hideMark/>
          </w:tcPr>
          <w:p w14:paraId="1141E956" w14:textId="77777777" w:rsidR="00205486" w:rsidRPr="00205486" w:rsidRDefault="00205486" w:rsidP="00205486">
            <w:pPr>
              <w:contextualSpacing/>
              <w:rPr>
                <w:rFonts w:ascii="Arial Narrow" w:hAnsi="Arial Narrow"/>
              </w:rPr>
            </w:pPr>
            <w:r w:rsidRPr="00205486">
              <w:rPr>
                <w:rFonts w:ascii="Arial Narrow" w:hAnsi="Arial Narrow"/>
              </w:rPr>
              <w:t>NO</w:t>
            </w:r>
          </w:p>
        </w:tc>
        <w:tc>
          <w:tcPr>
            <w:tcW w:w="0" w:type="auto"/>
            <w:vAlign w:val="center"/>
            <w:hideMark/>
          </w:tcPr>
          <w:p w14:paraId="28A13859" w14:textId="77777777" w:rsidR="00205486" w:rsidRPr="00205486" w:rsidRDefault="00205486" w:rsidP="00205486">
            <w:pPr>
              <w:contextualSpacing/>
              <w:rPr>
                <w:rFonts w:ascii="Arial Narrow" w:hAnsi="Arial Narrow"/>
              </w:rPr>
            </w:pPr>
            <w:r w:rsidRPr="00205486">
              <w:rPr>
                <w:rFonts w:ascii="Arial Narrow" w:hAnsi="Arial Narrow"/>
              </w:rPr>
              <w:t>NULL</w:t>
            </w:r>
          </w:p>
        </w:tc>
      </w:tr>
      <w:tr w:rsidR="00205486" w:rsidRPr="00205486" w14:paraId="28099644" w14:textId="77777777" w:rsidTr="00205486">
        <w:trPr>
          <w:tblCellSpacing w:w="15" w:type="dxa"/>
        </w:trPr>
        <w:tc>
          <w:tcPr>
            <w:tcW w:w="0" w:type="auto"/>
            <w:vAlign w:val="center"/>
            <w:hideMark/>
          </w:tcPr>
          <w:p w14:paraId="096AAB44" w14:textId="77777777" w:rsidR="00205486" w:rsidRPr="00205486" w:rsidRDefault="00205486" w:rsidP="00205486">
            <w:pPr>
              <w:contextualSpacing/>
              <w:rPr>
                <w:rFonts w:ascii="Arial Narrow" w:hAnsi="Arial Narrow"/>
              </w:rPr>
            </w:pPr>
            <w:r w:rsidRPr="00205486">
              <w:rPr>
                <w:rFonts w:ascii="Arial Narrow" w:hAnsi="Arial Narrow"/>
              </w:rPr>
              <w:t>Status</w:t>
            </w:r>
          </w:p>
        </w:tc>
        <w:tc>
          <w:tcPr>
            <w:tcW w:w="0" w:type="auto"/>
            <w:vAlign w:val="center"/>
            <w:hideMark/>
          </w:tcPr>
          <w:p w14:paraId="5C390D11" w14:textId="77777777" w:rsidR="00205486" w:rsidRPr="00205486" w:rsidRDefault="00205486" w:rsidP="00205486">
            <w:pPr>
              <w:contextualSpacing/>
              <w:rPr>
                <w:rFonts w:ascii="Arial Narrow" w:hAnsi="Arial Narrow"/>
              </w:rPr>
            </w:pPr>
            <w:proofErr w:type="gramStart"/>
            <w:r w:rsidRPr="00205486">
              <w:rPr>
                <w:rFonts w:ascii="Arial Narrow" w:hAnsi="Arial Narrow"/>
              </w:rPr>
              <w:t>VARCHAR(</w:t>
            </w:r>
            <w:proofErr w:type="gramEnd"/>
            <w:r w:rsidRPr="00205486">
              <w:rPr>
                <w:rFonts w:ascii="Arial Narrow" w:hAnsi="Arial Narrow"/>
              </w:rPr>
              <w:t>20)</w:t>
            </w:r>
          </w:p>
        </w:tc>
        <w:tc>
          <w:tcPr>
            <w:tcW w:w="0" w:type="auto"/>
            <w:vAlign w:val="center"/>
            <w:hideMark/>
          </w:tcPr>
          <w:p w14:paraId="13B73C51" w14:textId="77777777" w:rsidR="00205486" w:rsidRPr="00205486" w:rsidRDefault="00205486" w:rsidP="00205486">
            <w:pPr>
              <w:contextualSpacing/>
              <w:rPr>
                <w:rFonts w:ascii="Arial Narrow" w:hAnsi="Arial Narrow"/>
              </w:rPr>
            </w:pPr>
            <w:r w:rsidRPr="00205486">
              <w:rPr>
                <w:rFonts w:ascii="Arial Narrow" w:hAnsi="Arial Narrow"/>
              </w:rPr>
              <w:t>NO</w:t>
            </w:r>
          </w:p>
        </w:tc>
        <w:tc>
          <w:tcPr>
            <w:tcW w:w="0" w:type="auto"/>
            <w:vAlign w:val="center"/>
            <w:hideMark/>
          </w:tcPr>
          <w:p w14:paraId="77919B8E" w14:textId="77777777" w:rsidR="00205486" w:rsidRPr="00205486" w:rsidRDefault="00205486" w:rsidP="00205486">
            <w:pPr>
              <w:contextualSpacing/>
              <w:rPr>
                <w:rFonts w:ascii="Arial Narrow" w:hAnsi="Arial Narrow"/>
              </w:rPr>
            </w:pPr>
            <w:r w:rsidRPr="00205486">
              <w:rPr>
                <w:rFonts w:ascii="Arial Narrow" w:hAnsi="Arial Narrow"/>
              </w:rPr>
              <w:t>'Scheduled'</w:t>
            </w:r>
          </w:p>
        </w:tc>
      </w:tr>
      <w:tr w:rsidR="00205486" w:rsidRPr="00205486" w14:paraId="457911AB" w14:textId="77777777" w:rsidTr="00205486">
        <w:trPr>
          <w:tblCellSpacing w:w="15" w:type="dxa"/>
        </w:trPr>
        <w:tc>
          <w:tcPr>
            <w:tcW w:w="0" w:type="auto"/>
            <w:vAlign w:val="center"/>
            <w:hideMark/>
          </w:tcPr>
          <w:p w14:paraId="12D675F7" w14:textId="77777777" w:rsidR="00205486" w:rsidRPr="00205486" w:rsidRDefault="00205486" w:rsidP="00205486">
            <w:pPr>
              <w:contextualSpacing/>
              <w:rPr>
                <w:rFonts w:ascii="Arial Narrow" w:hAnsi="Arial Narrow"/>
              </w:rPr>
            </w:pPr>
            <w:r w:rsidRPr="00205486">
              <w:rPr>
                <w:rFonts w:ascii="Arial Narrow" w:hAnsi="Arial Narrow"/>
              </w:rPr>
              <w:t>Maintenance</w:t>
            </w:r>
          </w:p>
        </w:tc>
        <w:tc>
          <w:tcPr>
            <w:tcW w:w="0" w:type="auto"/>
            <w:vAlign w:val="center"/>
            <w:hideMark/>
          </w:tcPr>
          <w:p w14:paraId="48782E3E" w14:textId="77777777" w:rsidR="00205486" w:rsidRPr="00205486" w:rsidRDefault="00205486" w:rsidP="00205486">
            <w:pPr>
              <w:contextualSpacing/>
              <w:rPr>
                <w:rFonts w:ascii="Arial Narrow" w:hAnsi="Arial Narrow"/>
              </w:rPr>
            </w:pPr>
            <w:r w:rsidRPr="00205486">
              <w:rPr>
                <w:rFonts w:ascii="Arial Narrow" w:hAnsi="Arial Narrow"/>
              </w:rPr>
              <w:t>BOOLEAN</w:t>
            </w:r>
          </w:p>
        </w:tc>
        <w:tc>
          <w:tcPr>
            <w:tcW w:w="0" w:type="auto"/>
            <w:vAlign w:val="center"/>
            <w:hideMark/>
          </w:tcPr>
          <w:p w14:paraId="4592CC20" w14:textId="77777777" w:rsidR="00205486" w:rsidRPr="00205486" w:rsidRDefault="00205486" w:rsidP="00205486">
            <w:pPr>
              <w:contextualSpacing/>
              <w:rPr>
                <w:rFonts w:ascii="Arial Narrow" w:hAnsi="Arial Narrow"/>
              </w:rPr>
            </w:pPr>
            <w:r w:rsidRPr="00205486">
              <w:rPr>
                <w:rFonts w:ascii="Arial Narrow" w:hAnsi="Arial Narrow"/>
              </w:rPr>
              <w:t>NO</w:t>
            </w:r>
          </w:p>
        </w:tc>
        <w:tc>
          <w:tcPr>
            <w:tcW w:w="0" w:type="auto"/>
            <w:vAlign w:val="center"/>
            <w:hideMark/>
          </w:tcPr>
          <w:p w14:paraId="2BADCC08" w14:textId="77777777" w:rsidR="00205486" w:rsidRPr="00205486" w:rsidRDefault="00205486" w:rsidP="00205486">
            <w:pPr>
              <w:contextualSpacing/>
              <w:rPr>
                <w:rFonts w:ascii="Arial Narrow" w:hAnsi="Arial Narrow"/>
              </w:rPr>
            </w:pPr>
            <w:r w:rsidRPr="00205486">
              <w:rPr>
                <w:rFonts w:ascii="Arial Narrow" w:hAnsi="Arial Narrow"/>
              </w:rPr>
              <w:t>FALSE</w:t>
            </w:r>
          </w:p>
        </w:tc>
      </w:tr>
    </w:tbl>
    <w:p w14:paraId="50A7A0E4" w14:textId="77777777" w:rsidR="00205486" w:rsidRPr="00205486" w:rsidRDefault="00205486" w:rsidP="00205486">
      <w:pPr>
        <w:contextualSpacing/>
        <w:rPr>
          <w:rFonts w:ascii="Arial Narrow" w:hAnsi="Arial Narrow"/>
          <w:b/>
          <w:bCs/>
        </w:rPr>
      </w:pPr>
      <w:r w:rsidRPr="00205486">
        <w:rPr>
          <w:rFonts w:ascii="Arial Narrow" w:hAnsi="Arial Narrow"/>
          <w:b/>
          <w:bCs/>
        </w:rPr>
        <w:t>Indexes: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2"/>
        <w:gridCol w:w="717"/>
        <w:gridCol w:w="727"/>
        <w:gridCol w:w="750"/>
        <w:gridCol w:w="1093"/>
      </w:tblGrid>
      <w:tr w:rsidR="00205486" w:rsidRPr="00205486" w14:paraId="0660B386" w14:textId="77777777" w:rsidTr="00205486">
        <w:trPr>
          <w:tblHeader/>
          <w:tblCellSpacing w:w="15" w:type="dxa"/>
        </w:trPr>
        <w:tc>
          <w:tcPr>
            <w:tcW w:w="0" w:type="auto"/>
            <w:vAlign w:val="center"/>
            <w:hideMark/>
          </w:tcPr>
          <w:p w14:paraId="49D42784" w14:textId="77777777" w:rsidR="00205486" w:rsidRPr="00205486" w:rsidRDefault="00205486" w:rsidP="00205486">
            <w:pPr>
              <w:contextualSpacing/>
              <w:rPr>
                <w:rFonts w:ascii="Arial Narrow" w:hAnsi="Arial Narrow"/>
                <w:b/>
                <w:bCs/>
              </w:rPr>
            </w:pPr>
            <w:proofErr w:type="spellStart"/>
            <w:r w:rsidRPr="00205486">
              <w:rPr>
                <w:rFonts w:ascii="Arial Narrow" w:hAnsi="Arial Narrow"/>
                <w:b/>
                <w:bCs/>
              </w:rPr>
              <w:t>Keyname</w:t>
            </w:r>
            <w:proofErr w:type="spellEnd"/>
          </w:p>
        </w:tc>
        <w:tc>
          <w:tcPr>
            <w:tcW w:w="0" w:type="auto"/>
            <w:vAlign w:val="center"/>
            <w:hideMark/>
          </w:tcPr>
          <w:p w14:paraId="6AFCC0E0" w14:textId="77777777" w:rsidR="00205486" w:rsidRPr="00205486" w:rsidRDefault="00205486" w:rsidP="00205486">
            <w:pPr>
              <w:contextualSpacing/>
              <w:rPr>
                <w:rFonts w:ascii="Arial Narrow" w:hAnsi="Arial Narrow"/>
                <w:b/>
                <w:bCs/>
              </w:rPr>
            </w:pPr>
            <w:r w:rsidRPr="00205486">
              <w:rPr>
                <w:rFonts w:ascii="Arial Narrow" w:hAnsi="Arial Narrow"/>
                <w:b/>
                <w:bCs/>
              </w:rPr>
              <w:t>Type</w:t>
            </w:r>
          </w:p>
        </w:tc>
        <w:tc>
          <w:tcPr>
            <w:tcW w:w="0" w:type="auto"/>
            <w:vAlign w:val="center"/>
            <w:hideMark/>
          </w:tcPr>
          <w:p w14:paraId="7D804DFA" w14:textId="77777777" w:rsidR="00205486" w:rsidRPr="00205486" w:rsidRDefault="00205486" w:rsidP="00205486">
            <w:pPr>
              <w:contextualSpacing/>
              <w:rPr>
                <w:rFonts w:ascii="Arial Narrow" w:hAnsi="Arial Narrow"/>
                <w:b/>
                <w:bCs/>
              </w:rPr>
            </w:pPr>
            <w:r w:rsidRPr="00205486">
              <w:rPr>
                <w:rFonts w:ascii="Arial Narrow" w:hAnsi="Arial Narrow"/>
                <w:b/>
                <w:bCs/>
              </w:rPr>
              <w:t>Unique</w:t>
            </w:r>
          </w:p>
        </w:tc>
        <w:tc>
          <w:tcPr>
            <w:tcW w:w="0" w:type="auto"/>
            <w:vAlign w:val="center"/>
            <w:hideMark/>
          </w:tcPr>
          <w:p w14:paraId="3E3C72B8" w14:textId="77777777" w:rsidR="00205486" w:rsidRPr="00205486" w:rsidRDefault="00205486" w:rsidP="00205486">
            <w:pPr>
              <w:contextualSpacing/>
              <w:rPr>
                <w:rFonts w:ascii="Arial Narrow" w:hAnsi="Arial Narrow"/>
                <w:b/>
                <w:bCs/>
              </w:rPr>
            </w:pPr>
            <w:r w:rsidRPr="00205486">
              <w:rPr>
                <w:rFonts w:ascii="Arial Narrow" w:hAnsi="Arial Narrow"/>
                <w:b/>
                <w:bCs/>
              </w:rPr>
              <w:t>Packed</w:t>
            </w:r>
          </w:p>
        </w:tc>
        <w:tc>
          <w:tcPr>
            <w:tcW w:w="0" w:type="auto"/>
            <w:vAlign w:val="center"/>
            <w:hideMark/>
          </w:tcPr>
          <w:p w14:paraId="3009E346" w14:textId="77777777" w:rsidR="00205486" w:rsidRPr="00205486" w:rsidRDefault="00205486" w:rsidP="00205486">
            <w:pPr>
              <w:contextualSpacing/>
              <w:rPr>
                <w:rFonts w:ascii="Arial Narrow" w:hAnsi="Arial Narrow"/>
                <w:b/>
                <w:bCs/>
              </w:rPr>
            </w:pPr>
            <w:r w:rsidRPr="00205486">
              <w:rPr>
                <w:rFonts w:ascii="Arial Narrow" w:hAnsi="Arial Narrow"/>
                <w:b/>
                <w:bCs/>
              </w:rPr>
              <w:t>Column</w:t>
            </w:r>
          </w:p>
        </w:tc>
      </w:tr>
      <w:tr w:rsidR="00205486" w:rsidRPr="00205486" w14:paraId="74C845EA" w14:textId="77777777" w:rsidTr="00205486">
        <w:trPr>
          <w:tblCellSpacing w:w="15" w:type="dxa"/>
        </w:trPr>
        <w:tc>
          <w:tcPr>
            <w:tcW w:w="0" w:type="auto"/>
            <w:vAlign w:val="center"/>
            <w:hideMark/>
          </w:tcPr>
          <w:p w14:paraId="46D3CCE8" w14:textId="77777777" w:rsidR="00205486" w:rsidRPr="00205486" w:rsidRDefault="00205486" w:rsidP="00205486">
            <w:pPr>
              <w:contextualSpacing/>
              <w:rPr>
                <w:rFonts w:ascii="Arial Narrow" w:hAnsi="Arial Narrow"/>
              </w:rPr>
            </w:pPr>
            <w:r w:rsidRPr="00205486">
              <w:rPr>
                <w:rFonts w:ascii="Arial Narrow" w:hAnsi="Arial Narrow"/>
              </w:rPr>
              <w:t>PRIMARY</w:t>
            </w:r>
          </w:p>
        </w:tc>
        <w:tc>
          <w:tcPr>
            <w:tcW w:w="0" w:type="auto"/>
            <w:vAlign w:val="center"/>
            <w:hideMark/>
          </w:tcPr>
          <w:p w14:paraId="4668C715" w14:textId="77777777" w:rsidR="00205486" w:rsidRPr="00205486" w:rsidRDefault="00205486" w:rsidP="00205486">
            <w:pPr>
              <w:contextualSpacing/>
              <w:rPr>
                <w:rFonts w:ascii="Arial Narrow" w:hAnsi="Arial Narrow"/>
              </w:rPr>
            </w:pPr>
            <w:r w:rsidRPr="00205486">
              <w:rPr>
                <w:rFonts w:ascii="Arial Narrow" w:hAnsi="Arial Narrow"/>
              </w:rPr>
              <w:t>BTREE</w:t>
            </w:r>
          </w:p>
        </w:tc>
        <w:tc>
          <w:tcPr>
            <w:tcW w:w="0" w:type="auto"/>
            <w:vAlign w:val="center"/>
            <w:hideMark/>
          </w:tcPr>
          <w:p w14:paraId="3CAA5290" w14:textId="77777777" w:rsidR="00205486" w:rsidRPr="00205486" w:rsidRDefault="00205486" w:rsidP="00205486">
            <w:pPr>
              <w:contextualSpacing/>
              <w:rPr>
                <w:rFonts w:ascii="Arial Narrow" w:hAnsi="Arial Narrow"/>
              </w:rPr>
            </w:pPr>
            <w:r w:rsidRPr="00205486">
              <w:rPr>
                <w:rFonts w:ascii="Arial Narrow" w:hAnsi="Arial Narrow"/>
              </w:rPr>
              <w:t>YES</w:t>
            </w:r>
          </w:p>
        </w:tc>
        <w:tc>
          <w:tcPr>
            <w:tcW w:w="0" w:type="auto"/>
            <w:vAlign w:val="center"/>
            <w:hideMark/>
          </w:tcPr>
          <w:p w14:paraId="6D2E214C" w14:textId="77777777" w:rsidR="00205486" w:rsidRPr="00205486" w:rsidRDefault="00205486" w:rsidP="00205486">
            <w:pPr>
              <w:contextualSpacing/>
              <w:rPr>
                <w:rFonts w:ascii="Arial Narrow" w:hAnsi="Arial Narrow"/>
              </w:rPr>
            </w:pPr>
            <w:r w:rsidRPr="00205486">
              <w:rPr>
                <w:rFonts w:ascii="Arial Narrow" w:hAnsi="Arial Narrow"/>
              </w:rPr>
              <w:t>NO</w:t>
            </w:r>
          </w:p>
        </w:tc>
        <w:tc>
          <w:tcPr>
            <w:tcW w:w="0" w:type="auto"/>
            <w:vAlign w:val="center"/>
            <w:hideMark/>
          </w:tcPr>
          <w:p w14:paraId="1DC04949" w14:textId="77777777" w:rsidR="00205486" w:rsidRPr="00205486" w:rsidRDefault="00205486" w:rsidP="00205486">
            <w:pPr>
              <w:contextualSpacing/>
              <w:rPr>
                <w:rFonts w:ascii="Arial Narrow" w:hAnsi="Arial Narrow"/>
              </w:rPr>
            </w:pPr>
            <w:proofErr w:type="spellStart"/>
            <w:r w:rsidRPr="00205486">
              <w:rPr>
                <w:rFonts w:ascii="Arial Narrow" w:hAnsi="Arial Narrow"/>
              </w:rPr>
              <w:t>Booking_ID</w:t>
            </w:r>
            <w:proofErr w:type="spellEnd"/>
          </w:p>
        </w:tc>
      </w:tr>
    </w:tbl>
    <w:p w14:paraId="17E534A9" w14:textId="77777777" w:rsidR="00205486" w:rsidRDefault="00205486" w:rsidP="00EA5A6B">
      <w:pPr>
        <w:contextualSpacing/>
        <w:rPr>
          <w:rFonts w:ascii="Arial Narrow" w:hAnsi="Arial Narrow"/>
        </w:rPr>
      </w:pPr>
    </w:p>
    <w:p w14:paraId="5C160864" w14:textId="2214ED6D" w:rsidR="00EA5A6B" w:rsidRPr="00EA5A6B" w:rsidRDefault="00EA5A6B" w:rsidP="00EA5A6B">
      <w:pPr>
        <w:contextualSpacing/>
        <w:rPr>
          <w:rFonts w:ascii="Arial Narrow" w:hAnsi="Arial Narrow"/>
        </w:rPr>
      </w:pPr>
      <w:r w:rsidRPr="00EA5A6B">
        <w:rPr>
          <w:rFonts w:ascii="Arial Narrow" w:hAnsi="Arial Narrow"/>
        </w:rPr>
        <w:pict w14:anchorId="73613902">
          <v:rect id="_x0000_i1110" style="width:0;height:1.5pt" o:hralign="center" o:hrstd="t" o:hr="t" fillcolor="#a0a0a0" stroked="f"/>
        </w:pict>
      </w:r>
    </w:p>
    <w:p w14:paraId="544CC150" w14:textId="77777777" w:rsidR="00EA5A6B" w:rsidRPr="00EA5A6B" w:rsidRDefault="00EA5A6B" w:rsidP="00EA5A6B">
      <w:pPr>
        <w:contextualSpacing/>
        <w:rPr>
          <w:rFonts w:ascii="Arial Narrow" w:hAnsi="Arial Narrow"/>
          <w:b/>
          <w:bCs/>
        </w:rPr>
      </w:pPr>
      <w:r w:rsidRPr="00EA5A6B">
        <w:rPr>
          <w:rFonts w:ascii="Arial Narrow" w:hAnsi="Arial Narrow"/>
          <w:b/>
          <w:bCs/>
        </w:rPr>
        <w:t>Product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9"/>
        <w:gridCol w:w="1372"/>
        <w:gridCol w:w="454"/>
        <w:gridCol w:w="1901"/>
      </w:tblGrid>
      <w:tr w:rsidR="00EA5A6B" w:rsidRPr="00EA5A6B" w14:paraId="511650A0" w14:textId="77777777" w:rsidTr="00EA5A6B">
        <w:trPr>
          <w:tblHeader/>
          <w:tblCellSpacing w:w="15" w:type="dxa"/>
        </w:trPr>
        <w:tc>
          <w:tcPr>
            <w:tcW w:w="0" w:type="auto"/>
            <w:vAlign w:val="center"/>
            <w:hideMark/>
          </w:tcPr>
          <w:p w14:paraId="1FA103DD" w14:textId="77777777" w:rsidR="00EA5A6B" w:rsidRPr="00EA5A6B" w:rsidRDefault="00EA5A6B" w:rsidP="00EA5A6B">
            <w:pPr>
              <w:contextualSpacing/>
              <w:rPr>
                <w:rFonts w:ascii="Arial Narrow" w:hAnsi="Arial Narrow"/>
                <w:b/>
                <w:bCs/>
              </w:rPr>
            </w:pPr>
            <w:r w:rsidRPr="00EA5A6B">
              <w:rPr>
                <w:rFonts w:ascii="Arial Narrow" w:hAnsi="Arial Narrow"/>
                <w:b/>
                <w:bCs/>
              </w:rPr>
              <w:t>Column Name</w:t>
            </w:r>
          </w:p>
        </w:tc>
        <w:tc>
          <w:tcPr>
            <w:tcW w:w="0" w:type="auto"/>
            <w:vAlign w:val="center"/>
            <w:hideMark/>
          </w:tcPr>
          <w:p w14:paraId="7F1DFB0A" w14:textId="77777777" w:rsidR="00EA5A6B" w:rsidRPr="00EA5A6B" w:rsidRDefault="00EA5A6B" w:rsidP="00EA5A6B">
            <w:pPr>
              <w:contextualSpacing/>
              <w:rPr>
                <w:rFonts w:ascii="Arial Narrow" w:hAnsi="Arial Narrow"/>
                <w:b/>
                <w:bCs/>
              </w:rPr>
            </w:pPr>
            <w:r w:rsidRPr="00EA5A6B">
              <w:rPr>
                <w:rFonts w:ascii="Arial Narrow" w:hAnsi="Arial Narrow"/>
                <w:b/>
                <w:bCs/>
              </w:rPr>
              <w:t>Type</w:t>
            </w:r>
          </w:p>
        </w:tc>
        <w:tc>
          <w:tcPr>
            <w:tcW w:w="0" w:type="auto"/>
            <w:vAlign w:val="center"/>
            <w:hideMark/>
          </w:tcPr>
          <w:p w14:paraId="3C34B2F5" w14:textId="77777777" w:rsidR="00EA5A6B" w:rsidRPr="00EA5A6B" w:rsidRDefault="00EA5A6B" w:rsidP="00EA5A6B">
            <w:pPr>
              <w:contextualSpacing/>
              <w:rPr>
                <w:rFonts w:ascii="Arial Narrow" w:hAnsi="Arial Narrow"/>
                <w:b/>
                <w:bCs/>
              </w:rPr>
            </w:pPr>
            <w:r w:rsidRPr="00EA5A6B">
              <w:rPr>
                <w:rFonts w:ascii="Arial Narrow" w:hAnsi="Arial Narrow"/>
                <w:b/>
                <w:bCs/>
              </w:rPr>
              <w:t>Null</w:t>
            </w:r>
          </w:p>
        </w:tc>
        <w:tc>
          <w:tcPr>
            <w:tcW w:w="0" w:type="auto"/>
            <w:vAlign w:val="center"/>
            <w:hideMark/>
          </w:tcPr>
          <w:p w14:paraId="4CC23273" w14:textId="77777777" w:rsidR="00EA5A6B" w:rsidRPr="00EA5A6B" w:rsidRDefault="00EA5A6B" w:rsidP="00EA5A6B">
            <w:pPr>
              <w:contextualSpacing/>
              <w:rPr>
                <w:rFonts w:ascii="Arial Narrow" w:hAnsi="Arial Narrow"/>
                <w:b/>
                <w:bCs/>
              </w:rPr>
            </w:pPr>
            <w:r w:rsidRPr="00EA5A6B">
              <w:rPr>
                <w:rFonts w:ascii="Arial Narrow" w:hAnsi="Arial Narrow"/>
                <w:b/>
                <w:bCs/>
              </w:rPr>
              <w:t>Default</w:t>
            </w:r>
          </w:p>
        </w:tc>
      </w:tr>
      <w:tr w:rsidR="00EA5A6B" w:rsidRPr="00EA5A6B" w14:paraId="53BE360A" w14:textId="77777777" w:rsidTr="00EA5A6B">
        <w:trPr>
          <w:tblCellSpacing w:w="15" w:type="dxa"/>
        </w:trPr>
        <w:tc>
          <w:tcPr>
            <w:tcW w:w="0" w:type="auto"/>
            <w:vAlign w:val="center"/>
            <w:hideMark/>
          </w:tcPr>
          <w:p w14:paraId="601FE4B6" w14:textId="77777777" w:rsidR="00EA5A6B" w:rsidRPr="00EA5A6B" w:rsidRDefault="00EA5A6B" w:rsidP="00EA5A6B">
            <w:pPr>
              <w:contextualSpacing/>
              <w:rPr>
                <w:rFonts w:ascii="Arial Narrow" w:hAnsi="Arial Narrow"/>
              </w:rPr>
            </w:pPr>
            <w:proofErr w:type="spellStart"/>
            <w:r w:rsidRPr="00EA5A6B">
              <w:rPr>
                <w:rFonts w:ascii="Arial Narrow" w:hAnsi="Arial Narrow"/>
              </w:rPr>
              <w:t>Product_ID</w:t>
            </w:r>
            <w:proofErr w:type="spellEnd"/>
          </w:p>
        </w:tc>
        <w:tc>
          <w:tcPr>
            <w:tcW w:w="0" w:type="auto"/>
            <w:vAlign w:val="center"/>
            <w:hideMark/>
          </w:tcPr>
          <w:p w14:paraId="42960B1C" w14:textId="77777777" w:rsidR="00EA5A6B" w:rsidRPr="00EA5A6B" w:rsidRDefault="00EA5A6B" w:rsidP="00EA5A6B">
            <w:pPr>
              <w:contextualSpacing/>
              <w:rPr>
                <w:rFonts w:ascii="Arial Narrow" w:hAnsi="Arial Narrow"/>
              </w:rPr>
            </w:pPr>
            <w:r w:rsidRPr="00EA5A6B">
              <w:rPr>
                <w:rFonts w:ascii="Arial Narrow" w:hAnsi="Arial Narrow"/>
              </w:rPr>
              <w:t>INT</w:t>
            </w:r>
          </w:p>
        </w:tc>
        <w:tc>
          <w:tcPr>
            <w:tcW w:w="0" w:type="auto"/>
            <w:vAlign w:val="center"/>
            <w:hideMark/>
          </w:tcPr>
          <w:p w14:paraId="113507B8" w14:textId="77777777" w:rsidR="00EA5A6B" w:rsidRPr="00EA5A6B" w:rsidRDefault="00EA5A6B" w:rsidP="00EA5A6B">
            <w:pPr>
              <w:contextualSpacing/>
              <w:rPr>
                <w:rFonts w:ascii="Arial Narrow" w:hAnsi="Arial Narrow"/>
              </w:rPr>
            </w:pPr>
            <w:r w:rsidRPr="00EA5A6B">
              <w:rPr>
                <w:rFonts w:ascii="Arial Narrow" w:hAnsi="Arial Narrow"/>
              </w:rPr>
              <w:t>NO</w:t>
            </w:r>
          </w:p>
        </w:tc>
        <w:tc>
          <w:tcPr>
            <w:tcW w:w="0" w:type="auto"/>
            <w:vAlign w:val="center"/>
            <w:hideMark/>
          </w:tcPr>
          <w:p w14:paraId="3A75C974" w14:textId="77777777" w:rsidR="00EA5A6B" w:rsidRPr="00EA5A6B" w:rsidRDefault="00EA5A6B" w:rsidP="00EA5A6B">
            <w:pPr>
              <w:contextualSpacing/>
              <w:rPr>
                <w:rFonts w:ascii="Arial Narrow" w:hAnsi="Arial Narrow"/>
              </w:rPr>
            </w:pPr>
            <w:r w:rsidRPr="00EA5A6B">
              <w:rPr>
                <w:rFonts w:ascii="Arial Narrow" w:hAnsi="Arial Narrow"/>
              </w:rPr>
              <w:t>AUTO_INCREMENT</w:t>
            </w:r>
          </w:p>
        </w:tc>
      </w:tr>
      <w:tr w:rsidR="00EA5A6B" w:rsidRPr="00EA5A6B" w14:paraId="377E4909" w14:textId="77777777" w:rsidTr="00EA5A6B">
        <w:trPr>
          <w:tblCellSpacing w:w="15" w:type="dxa"/>
        </w:trPr>
        <w:tc>
          <w:tcPr>
            <w:tcW w:w="0" w:type="auto"/>
            <w:vAlign w:val="center"/>
            <w:hideMark/>
          </w:tcPr>
          <w:p w14:paraId="432C01BD" w14:textId="77777777" w:rsidR="00EA5A6B" w:rsidRPr="00EA5A6B" w:rsidRDefault="00EA5A6B" w:rsidP="00EA5A6B">
            <w:pPr>
              <w:contextualSpacing/>
              <w:rPr>
                <w:rFonts w:ascii="Arial Narrow" w:hAnsi="Arial Narrow"/>
              </w:rPr>
            </w:pPr>
            <w:r w:rsidRPr="00EA5A6B">
              <w:rPr>
                <w:rFonts w:ascii="Arial Narrow" w:hAnsi="Arial Narrow"/>
              </w:rPr>
              <w:t>Type</w:t>
            </w:r>
          </w:p>
        </w:tc>
        <w:tc>
          <w:tcPr>
            <w:tcW w:w="0" w:type="auto"/>
            <w:vAlign w:val="center"/>
            <w:hideMark/>
          </w:tcPr>
          <w:p w14:paraId="0A4B7CEA" w14:textId="77777777" w:rsidR="00EA5A6B" w:rsidRPr="00EA5A6B" w:rsidRDefault="00EA5A6B" w:rsidP="00EA5A6B">
            <w:pPr>
              <w:contextualSpacing/>
              <w:rPr>
                <w:rFonts w:ascii="Arial Narrow" w:hAnsi="Arial Narrow"/>
              </w:rPr>
            </w:pPr>
            <w:proofErr w:type="gramStart"/>
            <w:r w:rsidRPr="00EA5A6B">
              <w:rPr>
                <w:rFonts w:ascii="Arial Narrow" w:hAnsi="Arial Narrow"/>
              </w:rPr>
              <w:t>VARCHAR(</w:t>
            </w:r>
            <w:proofErr w:type="gramEnd"/>
            <w:r w:rsidRPr="00EA5A6B">
              <w:rPr>
                <w:rFonts w:ascii="Arial Narrow" w:hAnsi="Arial Narrow"/>
              </w:rPr>
              <w:t>50)</w:t>
            </w:r>
          </w:p>
        </w:tc>
        <w:tc>
          <w:tcPr>
            <w:tcW w:w="0" w:type="auto"/>
            <w:vAlign w:val="center"/>
            <w:hideMark/>
          </w:tcPr>
          <w:p w14:paraId="0D03DAE7" w14:textId="77777777" w:rsidR="00EA5A6B" w:rsidRPr="00EA5A6B" w:rsidRDefault="00EA5A6B" w:rsidP="00EA5A6B">
            <w:pPr>
              <w:contextualSpacing/>
              <w:rPr>
                <w:rFonts w:ascii="Arial Narrow" w:hAnsi="Arial Narrow"/>
              </w:rPr>
            </w:pPr>
            <w:r w:rsidRPr="00EA5A6B">
              <w:rPr>
                <w:rFonts w:ascii="Arial Narrow" w:hAnsi="Arial Narrow"/>
              </w:rPr>
              <w:t>NO</w:t>
            </w:r>
          </w:p>
        </w:tc>
        <w:tc>
          <w:tcPr>
            <w:tcW w:w="0" w:type="auto"/>
            <w:vAlign w:val="center"/>
            <w:hideMark/>
          </w:tcPr>
          <w:p w14:paraId="67F184BE" w14:textId="77777777" w:rsidR="00EA5A6B" w:rsidRPr="00EA5A6B" w:rsidRDefault="00EA5A6B" w:rsidP="00EA5A6B">
            <w:pPr>
              <w:contextualSpacing/>
              <w:rPr>
                <w:rFonts w:ascii="Arial Narrow" w:hAnsi="Arial Narrow"/>
              </w:rPr>
            </w:pPr>
            <w:r w:rsidRPr="00EA5A6B">
              <w:rPr>
                <w:rFonts w:ascii="Arial Narrow" w:hAnsi="Arial Narrow"/>
              </w:rPr>
              <w:t>NULL</w:t>
            </w:r>
          </w:p>
        </w:tc>
      </w:tr>
      <w:tr w:rsidR="00EA5A6B" w:rsidRPr="00EA5A6B" w14:paraId="778BE82F" w14:textId="77777777" w:rsidTr="00EA5A6B">
        <w:trPr>
          <w:tblCellSpacing w:w="15" w:type="dxa"/>
        </w:trPr>
        <w:tc>
          <w:tcPr>
            <w:tcW w:w="0" w:type="auto"/>
            <w:vAlign w:val="center"/>
            <w:hideMark/>
          </w:tcPr>
          <w:p w14:paraId="02C4BA36" w14:textId="77777777" w:rsidR="00EA5A6B" w:rsidRPr="00EA5A6B" w:rsidRDefault="00EA5A6B" w:rsidP="00EA5A6B">
            <w:pPr>
              <w:contextualSpacing/>
              <w:rPr>
                <w:rFonts w:ascii="Arial Narrow" w:hAnsi="Arial Narrow"/>
              </w:rPr>
            </w:pPr>
            <w:r w:rsidRPr="00EA5A6B">
              <w:rPr>
                <w:rFonts w:ascii="Arial Narrow" w:hAnsi="Arial Narrow"/>
              </w:rPr>
              <w:t>Price</w:t>
            </w:r>
          </w:p>
        </w:tc>
        <w:tc>
          <w:tcPr>
            <w:tcW w:w="0" w:type="auto"/>
            <w:vAlign w:val="center"/>
            <w:hideMark/>
          </w:tcPr>
          <w:p w14:paraId="50285839" w14:textId="77777777" w:rsidR="00EA5A6B" w:rsidRPr="00EA5A6B" w:rsidRDefault="00EA5A6B" w:rsidP="00EA5A6B">
            <w:pPr>
              <w:contextualSpacing/>
              <w:rPr>
                <w:rFonts w:ascii="Arial Narrow" w:hAnsi="Arial Narrow"/>
              </w:rPr>
            </w:pPr>
            <w:r w:rsidRPr="00EA5A6B">
              <w:rPr>
                <w:rFonts w:ascii="Arial Narrow" w:hAnsi="Arial Narrow"/>
              </w:rPr>
              <w:t>DOUBLE</w:t>
            </w:r>
          </w:p>
        </w:tc>
        <w:tc>
          <w:tcPr>
            <w:tcW w:w="0" w:type="auto"/>
            <w:vAlign w:val="center"/>
            <w:hideMark/>
          </w:tcPr>
          <w:p w14:paraId="36CD5BCD" w14:textId="77777777" w:rsidR="00EA5A6B" w:rsidRPr="00EA5A6B" w:rsidRDefault="00EA5A6B" w:rsidP="00EA5A6B">
            <w:pPr>
              <w:contextualSpacing/>
              <w:rPr>
                <w:rFonts w:ascii="Arial Narrow" w:hAnsi="Arial Narrow"/>
              </w:rPr>
            </w:pPr>
            <w:r w:rsidRPr="00EA5A6B">
              <w:rPr>
                <w:rFonts w:ascii="Arial Narrow" w:hAnsi="Arial Narrow"/>
              </w:rPr>
              <w:t>NO</w:t>
            </w:r>
          </w:p>
        </w:tc>
        <w:tc>
          <w:tcPr>
            <w:tcW w:w="0" w:type="auto"/>
            <w:vAlign w:val="center"/>
            <w:hideMark/>
          </w:tcPr>
          <w:p w14:paraId="7F4790D3" w14:textId="77777777" w:rsidR="00EA5A6B" w:rsidRPr="00EA5A6B" w:rsidRDefault="00EA5A6B" w:rsidP="00EA5A6B">
            <w:pPr>
              <w:contextualSpacing/>
              <w:rPr>
                <w:rFonts w:ascii="Arial Narrow" w:hAnsi="Arial Narrow"/>
              </w:rPr>
            </w:pPr>
            <w:r w:rsidRPr="00EA5A6B">
              <w:rPr>
                <w:rFonts w:ascii="Arial Narrow" w:hAnsi="Arial Narrow"/>
              </w:rPr>
              <w:t>NULL</w:t>
            </w:r>
          </w:p>
        </w:tc>
      </w:tr>
      <w:tr w:rsidR="00EA5A6B" w:rsidRPr="00EA5A6B" w14:paraId="262BA605" w14:textId="77777777" w:rsidTr="00EA5A6B">
        <w:trPr>
          <w:tblCellSpacing w:w="15" w:type="dxa"/>
        </w:trPr>
        <w:tc>
          <w:tcPr>
            <w:tcW w:w="0" w:type="auto"/>
            <w:vAlign w:val="center"/>
            <w:hideMark/>
          </w:tcPr>
          <w:p w14:paraId="4D5744E4" w14:textId="77777777" w:rsidR="00EA5A6B" w:rsidRPr="00EA5A6B" w:rsidRDefault="00EA5A6B" w:rsidP="00EA5A6B">
            <w:pPr>
              <w:contextualSpacing/>
              <w:rPr>
                <w:rFonts w:ascii="Arial Narrow" w:hAnsi="Arial Narrow"/>
              </w:rPr>
            </w:pPr>
            <w:r w:rsidRPr="00EA5A6B">
              <w:rPr>
                <w:rFonts w:ascii="Arial Narrow" w:hAnsi="Arial Narrow"/>
              </w:rPr>
              <w:t>Description</w:t>
            </w:r>
          </w:p>
        </w:tc>
        <w:tc>
          <w:tcPr>
            <w:tcW w:w="0" w:type="auto"/>
            <w:vAlign w:val="center"/>
            <w:hideMark/>
          </w:tcPr>
          <w:p w14:paraId="27FAB55F" w14:textId="77777777" w:rsidR="00EA5A6B" w:rsidRPr="00EA5A6B" w:rsidRDefault="00EA5A6B" w:rsidP="00EA5A6B">
            <w:pPr>
              <w:contextualSpacing/>
              <w:rPr>
                <w:rFonts w:ascii="Arial Narrow" w:hAnsi="Arial Narrow"/>
              </w:rPr>
            </w:pPr>
            <w:r w:rsidRPr="00EA5A6B">
              <w:rPr>
                <w:rFonts w:ascii="Arial Narrow" w:hAnsi="Arial Narrow"/>
              </w:rPr>
              <w:t>TEXT</w:t>
            </w:r>
          </w:p>
        </w:tc>
        <w:tc>
          <w:tcPr>
            <w:tcW w:w="0" w:type="auto"/>
            <w:vAlign w:val="center"/>
            <w:hideMark/>
          </w:tcPr>
          <w:p w14:paraId="580CCF7B" w14:textId="77777777" w:rsidR="00EA5A6B" w:rsidRPr="00EA5A6B" w:rsidRDefault="00EA5A6B" w:rsidP="00EA5A6B">
            <w:pPr>
              <w:contextualSpacing/>
              <w:rPr>
                <w:rFonts w:ascii="Arial Narrow" w:hAnsi="Arial Narrow"/>
              </w:rPr>
            </w:pPr>
            <w:r w:rsidRPr="00EA5A6B">
              <w:rPr>
                <w:rFonts w:ascii="Arial Narrow" w:hAnsi="Arial Narrow"/>
              </w:rPr>
              <w:t>YES</w:t>
            </w:r>
          </w:p>
        </w:tc>
        <w:tc>
          <w:tcPr>
            <w:tcW w:w="0" w:type="auto"/>
            <w:vAlign w:val="center"/>
            <w:hideMark/>
          </w:tcPr>
          <w:p w14:paraId="7E8096F1" w14:textId="77777777" w:rsidR="00EA5A6B" w:rsidRPr="00EA5A6B" w:rsidRDefault="00EA5A6B" w:rsidP="00EA5A6B">
            <w:pPr>
              <w:contextualSpacing/>
              <w:rPr>
                <w:rFonts w:ascii="Arial Narrow" w:hAnsi="Arial Narrow"/>
              </w:rPr>
            </w:pPr>
            <w:r w:rsidRPr="00EA5A6B">
              <w:rPr>
                <w:rFonts w:ascii="Arial Narrow" w:hAnsi="Arial Narrow"/>
              </w:rPr>
              <w:t>NULL</w:t>
            </w:r>
          </w:p>
        </w:tc>
      </w:tr>
    </w:tbl>
    <w:p w14:paraId="738CDB11" w14:textId="77777777" w:rsidR="00EA5A6B" w:rsidRPr="00EA5A6B" w:rsidRDefault="00EA5A6B" w:rsidP="00EA5A6B">
      <w:pPr>
        <w:contextualSpacing/>
        <w:rPr>
          <w:rFonts w:ascii="Arial Narrow" w:hAnsi="Arial Narrow"/>
          <w:b/>
          <w:bCs/>
        </w:rPr>
      </w:pPr>
      <w:r w:rsidRPr="00EA5A6B">
        <w:rPr>
          <w:rFonts w:ascii="Arial Narrow" w:hAnsi="Arial Narrow"/>
          <w:b/>
          <w:bCs/>
        </w:rPr>
        <w:t>Indexes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2"/>
        <w:gridCol w:w="717"/>
        <w:gridCol w:w="727"/>
        <w:gridCol w:w="750"/>
        <w:gridCol w:w="1060"/>
      </w:tblGrid>
      <w:tr w:rsidR="00EA5A6B" w:rsidRPr="00EA5A6B" w14:paraId="76060CA4" w14:textId="77777777" w:rsidTr="00EA5A6B">
        <w:trPr>
          <w:tblHeader/>
          <w:tblCellSpacing w:w="15" w:type="dxa"/>
        </w:trPr>
        <w:tc>
          <w:tcPr>
            <w:tcW w:w="0" w:type="auto"/>
            <w:vAlign w:val="center"/>
            <w:hideMark/>
          </w:tcPr>
          <w:p w14:paraId="7DBCFF6D" w14:textId="77777777" w:rsidR="00EA5A6B" w:rsidRPr="00EA5A6B" w:rsidRDefault="00EA5A6B" w:rsidP="00EA5A6B">
            <w:pPr>
              <w:contextualSpacing/>
              <w:rPr>
                <w:rFonts w:ascii="Arial Narrow" w:hAnsi="Arial Narrow"/>
                <w:b/>
                <w:bCs/>
              </w:rPr>
            </w:pPr>
            <w:proofErr w:type="spellStart"/>
            <w:r w:rsidRPr="00EA5A6B">
              <w:rPr>
                <w:rFonts w:ascii="Arial Narrow" w:hAnsi="Arial Narrow"/>
                <w:b/>
                <w:bCs/>
              </w:rPr>
              <w:t>Keyname</w:t>
            </w:r>
            <w:proofErr w:type="spellEnd"/>
          </w:p>
        </w:tc>
        <w:tc>
          <w:tcPr>
            <w:tcW w:w="0" w:type="auto"/>
            <w:vAlign w:val="center"/>
            <w:hideMark/>
          </w:tcPr>
          <w:p w14:paraId="569FFA4C" w14:textId="77777777" w:rsidR="00EA5A6B" w:rsidRPr="00EA5A6B" w:rsidRDefault="00EA5A6B" w:rsidP="00EA5A6B">
            <w:pPr>
              <w:contextualSpacing/>
              <w:rPr>
                <w:rFonts w:ascii="Arial Narrow" w:hAnsi="Arial Narrow"/>
                <w:b/>
                <w:bCs/>
              </w:rPr>
            </w:pPr>
            <w:r w:rsidRPr="00EA5A6B">
              <w:rPr>
                <w:rFonts w:ascii="Arial Narrow" w:hAnsi="Arial Narrow"/>
                <w:b/>
                <w:bCs/>
              </w:rPr>
              <w:t>Type</w:t>
            </w:r>
          </w:p>
        </w:tc>
        <w:tc>
          <w:tcPr>
            <w:tcW w:w="0" w:type="auto"/>
            <w:vAlign w:val="center"/>
            <w:hideMark/>
          </w:tcPr>
          <w:p w14:paraId="52521FA2" w14:textId="77777777" w:rsidR="00EA5A6B" w:rsidRPr="00EA5A6B" w:rsidRDefault="00EA5A6B" w:rsidP="00EA5A6B">
            <w:pPr>
              <w:contextualSpacing/>
              <w:rPr>
                <w:rFonts w:ascii="Arial Narrow" w:hAnsi="Arial Narrow"/>
                <w:b/>
                <w:bCs/>
              </w:rPr>
            </w:pPr>
            <w:r w:rsidRPr="00EA5A6B">
              <w:rPr>
                <w:rFonts w:ascii="Arial Narrow" w:hAnsi="Arial Narrow"/>
                <w:b/>
                <w:bCs/>
              </w:rPr>
              <w:t>Unique</w:t>
            </w:r>
          </w:p>
        </w:tc>
        <w:tc>
          <w:tcPr>
            <w:tcW w:w="0" w:type="auto"/>
            <w:vAlign w:val="center"/>
            <w:hideMark/>
          </w:tcPr>
          <w:p w14:paraId="33946484" w14:textId="77777777" w:rsidR="00EA5A6B" w:rsidRPr="00EA5A6B" w:rsidRDefault="00EA5A6B" w:rsidP="00EA5A6B">
            <w:pPr>
              <w:contextualSpacing/>
              <w:rPr>
                <w:rFonts w:ascii="Arial Narrow" w:hAnsi="Arial Narrow"/>
                <w:b/>
                <w:bCs/>
              </w:rPr>
            </w:pPr>
            <w:r w:rsidRPr="00EA5A6B">
              <w:rPr>
                <w:rFonts w:ascii="Arial Narrow" w:hAnsi="Arial Narrow"/>
                <w:b/>
                <w:bCs/>
              </w:rPr>
              <w:t>Packed</w:t>
            </w:r>
          </w:p>
        </w:tc>
        <w:tc>
          <w:tcPr>
            <w:tcW w:w="0" w:type="auto"/>
            <w:vAlign w:val="center"/>
            <w:hideMark/>
          </w:tcPr>
          <w:p w14:paraId="5EE0ED8C" w14:textId="77777777" w:rsidR="00EA5A6B" w:rsidRPr="00EA5A6B" w:rsidRDefault="00EA5A6B" w:rsidP="00EA5A6B">
            <w:pPr>
              <w:contextualSpacing/>
              <w:rPr>
                <w:rFonts w:ascii="Arial Narrow" w:hAnsi="Arial Narrow"/>
                <w:b/>
                <w:bCs/>
              </w:rPr>
            </w:pPr>
            <w:r w:rsidRPr="00EA5A6B">
              <w:rPr>
                <w:rFonts w:ascii="Arial Narrow" w:hAnsi="Arial Narrow"/>
                <w:b/>
                <w:bCs/>
              </w:rPr>
              <w:t>Column</w:t>
            </w:r>
          </w:p>
        </w:tc>
      </w:tr>
      <w:tr w:rsidR="00EA5A6B" w:rsidRPr="00EA5A6B" w14:paraId="3CA285E3" w14:textId="77777777" w:rsidTr="00EA5A6B">
        <w:trPr>
          <w:tblCellSpacing w:w="15" w:type="dxa"/>
        </w:trPr>
        <w:tc>
          <w:tcPr>
            <w:tcW w:w="0" w:type="auto"/>
            <w:vAlign w:val="center"/>
            <w:hideMark/>
          </w:tcPr>
          <w:p w14:paraId="611FE849" w14:textId="77777777" w:rsidR="00EA5A6B" w:rsidRPr="00EA5A6B" w:rsidRDefault="00EA5A6B" w:rsidP="00EA5A6B">
            <w:pPr>
              <w:contextualSpacing/>
              <w:rPr>
                <w:rFonts w:ascii="Arial Narrow" w:hAnsi="Arial Narrow"/>
              </w:rPr>
            </w:pPr>
            <w:r w:rsidRPr="00EA5A6B">
              <w:rPr>
                <w:rFonts w:ascii="Arial Narrow" w:hAnsi="Arial Narrow"/>
              </w:rPr>
              <w:t>PRIMARY</w:t>
            </w:r>
          </w:p>
        </w:tc>
        <w:tc>
          <w:tcPr>
            <w:tcW w:w="0" w:type="auto"/>
            <w:vAlign w:val="center"/>
            <w:hideMark/>
          </w:tcPr>
          <w:p w14:paraId="201F2A56" w14:textId="77777777" w:rsidR="00EA5A6B" w:rsidRPr="00EA5A6B" w:rsidRDefault="00EA5A6B" w:rsidP="00EA5A6B">
            <w:pPr>
              <w:contextualSpacing/>
              <w:rPr>
                <w:rFonts w:ascii="Arial Narrow" w:hAnsi="Arial Narrow"/>
              </w:rPr>
            </w:pPr>
            <w:r w:rsidRPr="00EA5A6B">
              <w:rPr>
                <w:rFonts w:ascii="Arial Narrow" w:hAnsi="Arial Narrow"/>
              </w:rPr>
              <w:t>BTREE</w:t>
            </w:r>
          </w:p>
        </w:tc>
        <w:tc>
          <w:tcPr>
            <w:tcW w:w="0" w:type="auto"/>
            <w:vAlign w:val="center"/>
            <w:hideMark/>
          </w:tcPr>
          <w:p w14:paraId="66A7FBB5" w14:textId="77777777" w:rsidR="00EA5A6B" w:rsidRPr="00EA5A6B" w:rsidRDefault="00EA5A6B" w:rsidP="00EA5A6B">
            <w:pPr>
              <w:contextualSpacing/>
              <w:rPr>
                <w:rFonts w:ascii="Arial Narrow" w:hAnsi="Arial Narrow"/>
              </w:rPr>
            </w:pPr>
            <w:r w:rsidRPr="00EA5A6B">
              <w:rPr>
                <w:rFonts w:ascii="Arial Narrow" w:hAnsi="Arial Narrow"/>
              </w:rPr>
              <w:t>YES</w:t>
            </w:r>
          </w:p>
        </w:tc>
        <w:tc>
          <w:tcPr>
            <w:tcW w:w="0" w:type="auto"/>
            <w:vAlign w:val="center"/>
            <w:hideMark/>
          </w:tcPr>
          <w:p w14:paraId="5570401F" w14:textId="77777777" w:rsidR="00EA5A6B" w:rsidRPr="00EA5A6B" w:rsidRDefault="00EA5A6B" w:rsidP="00EA5A6B">
            <w:pPr>
              <w:contextualSpacing/>
              <w:rPr>
                <w:rFonts w:ascii="Arial Narrow" w:hAnsi="Arial Narrow"/>
              </w:rPr>
            </w:pPr>
            <w:r w:rsidRPr="00EA5A6B">
              <w:rPr>
                <w:rFonts w:ascii="Arial Narrow" w:hAnsi="Arial Narrow"/>
              </w:rPr>
              <w:t>NO</w:t>
            </w:r>
          </w:p>
        </w:tc>
        <w:tc>
          <w:tcPr>
            <w:tcW w:w="0" w:type="auto"/>
            <w:vAlign w:val="center"/>
            <w:hideMark/>
          </w:tcPr>
          <w:p w14:paraId="4E58B848" w14:textId="77777777" w:rsidR="00EA5A6B" w:rsidRPr="00EA5A6B" w:rsidRDefault="00EA5A6B" w:rsidP="00EA5A6B">
            <w:pPr>
              <w:contextualSpacing/>
              <w:rPr>
                <w:rFonts w:ascii="Arial Narrow" w:hAnsi="Arial Narrow"/>
              </w:rPr>
            </w:pPr>
            <w:proofErr w:type="spellStart"/>
            <w:r w:rsidRPr="00EA5A6B">
              <w:rPr>
                <w:rFonts w:ascii="Arial Narrow" w:hAnsi="Arial Narrow"/>
              </w:rPr>
              <w:t>Product_ID</w:t>
            </w:r>
            <w:proofErr w:type="spellEnd"/>
          </w:p>
        </w:tc>
      </w:tr>
    </w:tbl>
    <w:p w14:paraId="41F7263D" w14:textId="77777777" w:rsidR="00EA5A6B" w:rsidRPr="00EA5A6B" w:rsidRDefault="00EA5A6B" w:rsidP="00EA5A6B">
      <w:pPr>
        <w:contextualSpacing/>
        <w:rPr>
          <w:rFonts w:ascii="Arial Narrow" w:hAnsi="Arial Narrow"/>
        </w:rPr>
      </w:pPr>
      <w:r w:rsidRPr="00EA5A6B">
        <w:rPr>
          <w:rFonts w:ascii="Arial Narrow" w:hAnsi="Arial Narrow"/>
        </w:rPr>
        <w:pict w14:anchorId="73D4E89A">
          <v:rect id="_x0000_i1100" style="width:0;height:1.5pt" o:hralign="center" o:hrstd="t" o:hr="t" fillcolor="#a0a0a0" stroked="f"/>
        </w:pict>
      </w:r>
    </w:p>
    <w:p w14:paraId="4182C4A8" w14:textId="77777777" w:rsidR="00EA5A6B" w:rsidRPr="00EA5A6B" w:rsidRDefault="00EA5A6B" w:rsidP="00EA5A6B">
      <w:pPr>
        <w:contextualSpacing/>
        <w:rPr>
          <w:rFonts w:ascii="Arial Narrow" w:hAnsi="Arial Narrow"/>
          <w:b/>
          <w:bCs/>
        </w:rPr>
      </w:pPr>
      <w:r w:rsidRPr="00EA5A6B">
        <w:rPr>
          <w:rFonts w:ascii="Arial Narrow" w:hAnsi="Arial Narrow"/>
          <w:b/>
          <w:bCs/>
        </w:rPr>
        <w:t>Installation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9"/>
        <w:gridCol w:w="1372"/>
        <w:gridCol w:w="432"/>
        <w:gridCol w:w="1901"/>
      </w:tblGrid>
      <w:tr w:rsidR="00EA5A6B" w:rsidRPr="00EA5A6B" w14:paraId="021D342D" w14:textId="77777777" w:rsidTr="00EA5A6B">
        <w:trPr>
          <w:tblHeader/>
          <w:tblCellSpacing w:w="15" w:type="dxa"/>
        </w:trPr>
        <w:tc>
          <w:tcPr>
            <w:tcW w:w="0" w:type="auto"/>
            <w:vAlign w:val="center"/>
            <w:hideMark/>
          </w:tcPr>
          <w:p w14:paraId="50BF3A58" w14:textId="77777777" w:rsidR="00EA5A6B" w:rsidRPr="00EA5A6B" w:rsidRDefault="00EA5A6B" w:rsidP="00EA5A6B">
            <w:pPr>
              <w:contextualSpacing/>
              <w:rPr>
                <w:rFonts w:ascii="Arial Narrow" w:hAnsi="Arial Narrow"/>
                <w:b/>
                <w:bCs/>
              </w:rPr>
            </w:pPr>
            <w:r w:rsidRPr="00EA5A6B">
              <w:rPr>
                <w:rFonts w:ascii="Arial Narrow" w:hAnsi="Arial Narrow"/>
                <w:b/>
                <w:bCs/>
              </w:rPr>
              <w:t>Column Name</w:t>
            </w:r>
          </w:p>
        </w:tc>
        <w:tc>
          <w:tcPr>
            <w:tcW w:w="0" w:type="auto"/>
            <w:vAlign w:val="center"/>
            <w:hideMark/>
          </w:tcPr>
          <w:p w14:paraId="532E2F97" w14:textId="77777777" w:rsidR="00EA5A6B" w:rsidRPr="00EA5A6B" w:rsidRDefault="00EA5A6B" w:rsidP="00EA5A6B">
            <w:pPr>
              <w:contextualSpacing/>
              <w:rPr>
                <w:rFonts w:ascii="Arial Narrow" w:hAnsi="Arial Narrow"/>
                <w:b/>
                <w:bCs/>
              </w:rPr>
            </w:pPr>
            <w:r w:rsidRPr="00EA5A6B">
              <w:rPr>
                <w:rFonts w:ascii="Arial Narrow" w:hAnsi="Arial Narrow"/>
                <w:b/>
                <w:bCs/>
              </w:rPr>
              <w:t>Type</w:t>
            </w:r>
          </w:p>
        </w:tc>
        <w:tc>
          <w:tcPr>
            <w:tcW w:w="0" w:type="auto"/>
            <w:vAlign w:val="center"/>
            <w:hideMark/>
          </w:tcPr>
          <w:p w14:paraId="2DE483BB" w14:textId="77777777" w:rsidR="00EA5A6B" w:rsidRPr="00EA5A6B" w:rsidRDefault="00EA5A6B" w:rsidP="00EA5A6B">
            <w:pPr>
              <w:contextualSpacing/>
              <w:rPr>
                <w:rFonts w:ascii="Arial Narrow" w:hAnsi="Arial Narrow"/>
                <w:b/>
                <w:bCs/>
              </w:rPr>
            </w:pPr>
            <w:r w:rsidRPr="00EA5A6B">
              <w:rPr>
                <w:rFonts w:ascii="Arial Narrow" w:hAnsi="Arial Narrow"/>
                <w:b/>
                <w:bCs/>
              </w:rPr>
              <w:t>Null</w:t>
            </w:r>
          </w:p>
        </w:tc>
        <w:tc>
          <w:tcPr>
            <w:tcW w:w="0" w:type="auto"/>
            <w:vAlign w:val="center"/>
            <w:hideMark/>
          </w:tcPr>
          <w:p w14:paraId="329E688A" w14:textId="77777777" w:rsidR="00EA5A6B" w:rsidRPr="00EA5A6B" w:rsidRDefault="00EA5A6B" w:rsidP="00EA5A6B">
            <w:pPr>
              <w:contextualSpacing/>
              <w:rPr>
                <w:rFonts w:ascii="Arial Narrow" w:hAnsi="Arial Narrow"/>
                <w:b/>
                <w:bCs/>
              </w:rPr>
            </w:pPr>
            <w:r w:rsidRPr="00EA5A6B">
              <w:rPr>
                <w:rFonts w:ascii="Arial Narrow" w:hAnsi="Arial Narrow"/>
                <w:b/>
                <w:bCs/>
              </w:rPr>
              <w:t>Default</w:t>
            </w:r>
          </w:p>
        </w:tc>
      </w:tr>
      <w:tr w:rsidR="00EA5A6B" w:rsidRPr="00EA5A6B" w14:paraId="3FB5E0AB" w14:textId="77777777" w:rsidTr="00EA5A6B">
        <w:trPr>
          <w:tblCellSpacing w:w="15" w:type="dxa"/>
        </w:trPr>
        <w:tc>
          <w:tcPr>
            <w:tcW w:w="0" w:type="auto"/>
            <w:vAlign w:val="center"/>
            <w:hideMark/>
          </w:tcPr>
          <w:p w14:paraId="3567651C" w14:textId="77777777" w:rsidR="00EA5A6B" w:rsidRPr="00EA5A6B" w:rsidRDefault="00EA5A6B" w:rsidP="00EA5A6B">
            <w:pPr>
              <w:contextualSpacing/>
              <w:rPr>
                <w:rFonts w:ascii="Arial Narrow" w:hAnsi="Arial Narrow"/>
              </w:rPr>
            </w:pPr>
            <w:proofErr w:type="spellStart"/>
            <w:r w:rsidRPr="00EA5A6B">
              <w:rPr>
                <w:rFonts w:ascii="Arial Narrow" w:hAnsi="Arial Narrow"/>
              </w:rPr>
              <w:t>Installation_ID</w:t>
            </w:r>
            <w:proofErr w:type="spellEnd"/>
          </w:p>
        </w:tc>
        <w:tc>
          <w:tcPr>
            <w:tcW w:w="0" w:type="auto"/>
            <w:vAlign w:val="center"/>
            <w:hideMark/>
          </w:tcPr>
          <w:p w14:paraId="5A9EB6F1" w14:textId="77777777" w:rsidR="00EA5A6B" w:rsidRPr="00EA5A6B" w:rsidRDefault="00EA5A6B" w:rsidP="00EA5A6B">
            <w:pPr>
              <w:contextualSpacing/>
              <w:rPr>
                <w:rFonts w:ascii="Arial Narrow" w:hAnsi="Arial Narrow"/>
              </w:rPr>
            </w:pPr>
            <w:r w:rsidRPr="00EA5A6B">
              <w:rPr>
                <w:rFonts w:ascii="Arial Narrow" w:hAnsi="Arial Narrow"/>
              </w:rPr>
              <w:t>INT</w:t>
            </w:r>
          </w:p>
        </w:tc>
        <w:tc>
          <w:tcPr>
            <w:tcW w:w="0" w:type="auto"/>
            <w:vAlign w:val="center"/>
            <w:hideMark/>
          </w:tcPr>
          <w:p w14:paraId="15DD2F3E" w14:textId="77777777" w:rsidR="00EA5A6B" w:rsidRPr="00EA5A6B" w:rsidRDefault="00EA5A6B" w:rsidP="00EA5A6B">
            <w:pPr>
              <w:contextualSpacing/>
              <w:rPr>
                <w:rFonts w:ascii="Arial Narrow" w:hAnsi="Arial Narrow"/>
              </w:rPr>
            </w:pPr>
            <w:r w:rsidRPr="00EA5A6B">
              <w:rPr>
                <w:rFonts w:ascii="Arial Narrow" w:hAnsi="Arial Narrow"/>
              </w:rPr>
              <w:t>NO</w:t>
            </w:r>
          </w:p>
        </w:tc>
        <w:tc>
          <w:tcPr>
            <w:tcW w:w="0" w:type="auto"/>
            <w:vAlign w:val="center"/>
            <w:hideMark/>
          </w:tcPr>
          <w:p w14:paraId="616A2261" w14:textId="77777777" w:rsidR="00EA5A6B" w:rsidRPr="00EA5A6B" w:rsidRDefault="00EA5A6B" w:rsidP="00EA5A6B">
            <w:pPr>
              <w:contextualSpacing/>
              <w:rPr>
                <w:rFonts w:ascii="Arial Narrow" w:hAnsi="Arial Narrow"/>
              </w:rPr>
            </w:pPr>
            <w:r w:rsidRPr="00EA5A6B">
              <w:rPr>
                <w:rFonts w:ascii="Arial Narrow" w:hAnsi="Arial Narrow"/>
              </w:rPr>
              <w:t>AUTO_INCREMENT</w:t>
            </w:r>
          </w:p>
        </w:tc>
      </w:tr>
      <w:tr w:rsidR="00EA5A6B" w:rsidRPr="00EA5A6B" w14:paraId="3CCCD53B" w14:textId="77777777" w:rsidTr="00EA5A6B">
        <w:trPr>
          <w:tblCellSpacing w:w="15" w:type="dxa"/>
        </w:trPr>
        <w:tc>
          <w:tcPr>
            <w:tcW w:w="0" w:type="auto"/>
            <w:vAlign w:val="center"/>
            <w:hideMark/>
          </w:tcPr>
          <w:p w14:paraId="3F78DC82" w14:textId="77777777" w:rsidR="00EA5A6B" w:rsidRPr="00EA5A6B" w:rsidRDefault="00EA5A6B" w:rsidP="00EA5A6B">
            <w:pPr>
              <w:contextualSpacing/>
              <w:rPr>
                <w:rFonts w:ascii="Arial Narrow" w:hAnsi="Arial Narrow"/>
              </w:rPr>
            </w:pPr>
            <w:proofErr w:type="spellStart"/>
            <w:r w:rsidRPr="00EA5A6B">
              <w:rPr>
                <w:rFonts w:ascii="Arial Narrow" w:hAnsi="Arial Narrow"/>
              </w:rPr>
              <w:t>Booking_ID</w:t>
            </w:r>
            <w:proofErr w:type="spellEnd"/>
          </w:p>
        </w:tc>
        <w:tc>
          <w:tcPr>
            <w:tcW w:w="0" w:type="auto"/>
            <w:vAlign w:val="center"/>
            <w:hideMark/>
          </w:tcPr>
          <w:p w14:paraId="1AB03FA5" w14:textId="77777777" w:rsidR="00EA5A6B" w:rsidRPr="00EA5A6B" w:rsidRDefault="00EA5A6B" w:rsidP="00EA5A6B">
            <w:pPr>
              <w:contextualSpacing/>
              <w:rPr>
                <w:rFonts w:ascii="Arial Narrow" w:hAnsi="Arial Narrow"/>
              </w:rPr>
            </w:pPr>
            <w:r w:rsidRPr="00EA5A6B">
              <w:rPr>
                <w:rFonts w:ascii="Arial Narrow" w:hAnsi="Arial Narrow"/>
              </w:rPr>
              <w:t>INT</w:t>
            </w:r>
          </w:p>
        </w:tc>
        <w:tc>
          <w:tcPr>
            <w:tcW w:w="0" w:type="auto"/>
            <w:vAlign w:val="center"/>
            <w:hideMark/>
          </w:tcPr>
          <w:p w14:paraId="76865D4D" w14:textId="77777777" w:rsidR="00EA5A6B" w:rsidRPr="00EA5A6B" w:rsidRDefault="00EA5A6B" w:rsidP="00EA5A6B">
            <w:pPr>
              <w:contextualSpacing/>
              <w:rPr>
                <w:rFonts w:ascii="Arial Narrow" w:hAnsi="Arial Narrow"/>
              </w:rPr>
            </w:pPr>
            <w:r w:rsidRPr="00EA5A6B">
              <w:rPr>
                <w:rFonts w:ascii="Arial Narrow" w:hAnsi="Arial Narrow"/>
              </w:rPr>
              <w:t>NO</w:t>
            </w:r>
          </w:p>
        </w:tc>
        <w:tc>
          <w:tcPr>
            <w:tcW w:w="0" w:type="auto"/>
            <w:vAlign w:val="center"/>
            <w:hideMark/>
          </w:tcPr>
          <w:p w14:paraId="1BB6544D" w14:textId="77777777" w:rsidR="00EA5A6B" w:rsidRPr="00EA5A6B" w:rsidRDefault="00EA5A6B" w:rsidP="00EA5A6B">
            <w:pPr>
              <w:contextualSpacing/>
              <w:rPr>
                <w:rFonts w:ascii="Arial Narrow" w:hAnsi="Arial Narrow"/>
              </w:rPr>
            </w:pPr>
            <w:r w:rsidRPr="00EA5A6B">
              <w:rPr>
                <w:rFonts w:ascii="Arial Narrow" w:hAnsi="Arial Narrow"/>
              </w:rPr>
              <w:t>NULL</w:t>
            </w:r>
          </w:p>
        </w:tc>
      </w:tr>
      <w:tr w:rsidR="00EA5A6B" w:rsidRPr="00EA5A6B" w14:paraId="5D9A7FC5" w14:textId="77777777" w:rsidTr="00EA5A6B">
        <w:trPr>
          <w:tblCellSpacing w:w="15" w:type="dxa"/>
        </w:trPr>
        <w:tc>
          <w:tcPr>
            <w:tcW w:w="0" w:type="auto"/>
            <w:vAlign w:val="center"/>
            <w:hideMark/>
          </w:tcPr>
          <w:p w14:paraId="191D084F" w14:textId="77777777" w:rsidR="00EA5A6B" w:rsidRPr="00EA5A6B" w:rsidRDefault="00EA5A6B" w:rsidP="00EA5A6B">
            <w:pPr>
              <w:contextualSpacing/>
              <w:rPr>
                <w:rFonts w:ascii="Arial Narrow" w:hAnsi="Arial Narrow"/>
              </w:rPr>
            </w:pPr>
            <w:proofErr w:type="spellStart"/>
            <w:r w:rsidRPr="00EA5A6B">
              <w:rPr>
                <w:rFonts w:ascii="Arial Narrow" w:hAnsi="Arial Narrow"/>
              </w:rPr>
              <w:lastRenderedPageBreak/>
              <w:t>Product_ID</w:t>
            </w:r>
            <w:proofErr w:type="spellEnd"/>
          </w:p>
        </w:tc>
        <w:tc>
          <w:tcPr>
            <w:tcW w:w="0" w:type="auto"/>
            <w:vAlign w:val="center"/>
            <w:hideMark/>
          </w:tcPr>
          <w:p w14:paraId="09D48A4E" w14:textId="77777777" w:rsidR="00EA5A6B" w:rsidRPr="00EA5A6B" w:rsidRDefault="00EA5A6B" w:rsidP="00EA5A6B">
            <w:pPr>
              <w:contextualSpacing/>
              <w:rPr>
                <w:rFonts w:ascii="Arial Narrow" w:hAnsi="Arial Narrow"/>
              </w:rPr>
            </w:pPr>
            <w:r w:rsidRPr="00EA5A6B">
              <w:rPr>
                <w:rFonts w:ascii="Arial Narrow" w:hAnsi="Arial Narrow"/>
              </w:rPr>
              <w:t>INT</w:t>
            </w:r>
          </w:p>
        </w:tc>
        <w:tc>
          <w:tcPr>
            <w:tcW w:w="0" w:type="auto"/>
            <w:vAlign w:val="center"/>
            <w:hideMark/>
          </w:tcPr>
          <w:p w14:paraId="39CA9061" w14:textId="77777777" w:rsidR="00EA5A6B" w:rsidRPr="00EA5A6B" w:rsidRDefault="00EA5A6B" w:rsidP="00EA5A6B">
            <w:pPr>
              <w:contextualSpacing/>
              <w:rPr>
                <w:rFonts w:ascii="Arial Narrow" w:hAnsi="Arial Narrow"/>
              </w:rPr>
            </w:pPr>
            <w:r w:rsidRPr="00EA5A6B">
              <w:rPr>
                <w:rFonts w:ascii="Arial Narrow" w:hAnsi="Arial Narrow"/>
              </w:rPr>
              <w:t>NO</w:t>
            </w:r>
          </w:p>
        </w:tc>
        <w:tc>
          <w:tcPr>
            <w:tcW w:w="0" w:type="auto"/>
            <w:vAlign w:val="center"/>
            <w:hideMark/>
          </w:tcPr>
          <w:p w14:paraId="2B119C00" w14:textId="77777777" w:rsidR="00EA5A6B" w:rsidRPr="00EA5A6B" w:rsidRDefault="00EA5A6B" w:rsidP="00EA5A6B">
            <w:pPr>
              <w:contextualSpacing/>
              <w:rPr>
                <w:rFonts w:ascii="Arial Narrow" w:hAnsi="Arial Narrow"/>
              </w:rPr>
            </w:pPr>
            <w:r w:rsidRPr="00EA5A6B">
              <w:rPr>
                <w:rFonts w:ascii="Arial Narrow" w:hAnsi="Arial Narrow"/>
              </w:rPr>
              <w:t>NULL</w:t>
            </w:r>
          </w:p>
        </w:tc>
      </w:tr>
      <w:tr w:rsidR="00EA5A6B" w:rsidRPr="00EA5A6B" w14:paraId="267A95A1" w14:textId="77777777" w:rsidTr="00EA5A6B">
        <w:trPr>
          <w:tblCellSpacing w:w="15" w:type="dxa"/>
        </w:trPr>
        <w:tc>
          <w:tcPr>
            <w:tcW w:w="0" w:type="auto"/>
            <w:vAlign w:val="center"/>
            <w:hideMark/>
          </w:tcPr>
          <w:p w14:paraId="0B248542" w14:textId="77777777" w:rsidR="00EA5A6B" w:rsidRPr="00EA5A6B" w:rsidRDefault="00EA5A6B" w:rsidP="00EA5A6B">
            <w:pPr>
              <w:contextualSpacing/>
              <w:rPr>
                <w:rFonts w:ascii="Arial Narrow" w:hAnsi="Arial Narrow"/>
              </w:rPr>
            </w:pPr>
            <w:proofErr w:type="spellStart"/>
            <w:r w:rsidRPr="00EA5A6B">
              <w:rPr>
                <w:rFonts w:ascii="Arial Narrow" w:hAnsi="Arial Narrow"/>
              </w:rPr>
              <w:t>Install_Date</w:t>
            </w:r>
            <w:proofErr w:type="spellEnd"/>
          </w:p>
        </w:tc>
        <w:tc>
          <w:tcPr>
            <w:tcW w:w="0" w:type="auto"/>
            <w:vAlign w:val="center"/>
            <w:hideMark/>
          </w:tcPr>
          <w:p w14:paraId="1318DC8B" w14:textId="77777777" w:rsidR="00EA5A6B" w:rsidRPr="00EA5A6B" w:rsidRDefault="00EA5A6B" w:rsidP="00EA5A6B">
            <w:pPr>
              <w:contextualSpacing/>
              <w:rPr>
                <w:rFonts w:ascii="Arial Narrow" w:hAnsi="Arial Narrow"/>
              </w:rPr>
            </w:pPr>
            <w:r w:rsidRPr="00EA5A6B">
              <w:rPr>
                <w:rFonts w:ascii="Arial Narrow" w:hAnsi="Arial Narrow"/>
              </w:rPr>
              <w:t>DATE</w:t>
            </w:r>
          </w:p>
        </w:tc>
        <w:tc>
          <w:tcPr>
            <w:tcW w:w="0" w:type="auto"/>
            <w:vAlign w:val="center"/>
            <w:hideMark/>
          </w:tcPr>
          <w:p w14:paraId="3BD17060" w14:textId="77777777" w:rsidR="00EA5A6B" w:rsidRPr="00EA5A6B" w:rsidRDefault="00EA5A6B" w:rsidP="00EA5A6B">
            <w:pPr>
              <w:contextualSpacing/>
              <w:rPr>
                <w:rFonts w:ascii="Arial Narrow" w:hAnsi="Arial Narrow"/>
              </w:rPr>
            </w:pPr>
            <w:r w:rsidRPr="00EA5A6B">
              <w:rPr>
                <w:rFonts w:ascii="Arial Narrow" w:hAnsi="Arial Narrow"/>
              </w:rPr>
              <w:t>NO</w:t>
            </w:r>
          </w:p>
        </w:tc>
        <w:tc>
          <w:tcPr>
            <w:tcW w:w="0" w:type="auto"/>
            <w:vAlign w:val="center"/>
            <w:hideMark/>
          </w:tcPr>
          <w:p w14:paraId="6CD0EF56" w14:textId="77777777" w:rsidR="00EA5A6B" w:rsidRPr="00EA5A6B" w:rsidRDefault="00EA5A6B" w:rsidP="00EA5A6B">
            <w:pPr>
              <w:contextualSpacing/>
              <w:rPr>
                <w:rFonts w:ascii="Arial Narrow" w:hAnsi="Arial Narrow"/>
              </w:rPr>
            </w:pPr>
            <w:r w:rsidRPr="00EA5A6B">
              <w:rPr>
                <w:rFonts w:ascii="Arial Narrow" w:hAnsi="Arial Narrow"/>
              </w:rPr>
              <w:t>NULL</w:t>
            </w:r>
          </w:p>
        </w:tc>
      </w:tr>
      <w:tr w:rsidR="00EA5A6B" w:rsidRPr="00EA5A6B" w14:paraId="3618F30B" w14:textId="77777777" w:rsidTr="00EA5A6B">
        <w:trPr>
          <w:tblCellSpacing w:w="15" w:type="dxa"/>
        </w:trPr>
        <w:tc>
          <w:tcPr>
            <w:tcW w:w="0" w:type="auto"/>
            <w:vAlign w:val="center"/>
            <w:hideMark/>
          </w:tcPr>
          <w:p w14:paraId="47CAFDCE" w14:textId="77777777" w:rsidR="00EA5A6B" w:rsidRPr="00EA5A6B" w:rsidRDefault="00EA5A6B" w:rsidP="00EA5A6B">
            <w:pPr>
              <w:contextualSpacing/>
              <w:rPr>
                <w:rFonts w:ascii="Arial Narrow" w:hAnsi="Arial Narrow"/>
              </w:rPr>
            </w:pPr>
            <w:r w:rsidRPr="00EA5A6B">
              <w:rPr>
                <w:rFonts w:ascii="Arial Narrow" w:hAnsi="Arial Narrow"/>
              </w:rPr>
              <w:t>Status</w:t>
            </w:r>
          </w:p>
        </w:tc>
        <w:tc>
          <w:tcPr>
            <w:tcW w:w="0" w:type="auto"/>
            <w:vAlign w:val="center"/>
            <w:hideMark/>
          </w:tcPr>
          <w:p w14:paraId="5177AA24" w14:textId="77777777" w:rsidR="00EA5A6B" w:rsidRPr="00EA5A6B" w:rsidRDefault="00EA5A6B" w:rsidP="00EA5A6B">
            <w:pPr>
              <w:contextualSpacing/>
              <w:rPr>
                <w:rFonts w:ascii="Arial Narrow" w:hAnsi="Arial Narrow"/>
              </w:rPr>
            </w:pPr>
            <w:proofErr w:type="gramStart"/>
            <w:r w:rsidRPr="00EA5A6B">
              <w:rPr>
                <w:rFonts w:ascii="Arial Narrow" w:hAnsi="Arial Narrow"/>
              </w:rPr>
              <w:t>VARCHAR(</w:t>
            </w:r>
            <w:proofErr w:type="gramEnd"/>
            <w:r w:rsidRPr="00EA5A6B">
              <w:rPr>
                <w:rFonts w:ascii="Arial Narrow" w:hAnsi="Arial Narrow"/>
              </w:rPr>
              <w:t>30)</w:t>
            </w:r>
          </w:p>
        </w:tc>
        <w:tc>
          <w:tcPr>
            <w:tcW w:w="0" w:type="auto"/>
            <w:vAlign w:val="center"/>
            <w:hideMark/>
          </w:tcPr>
          <w:p w14:paraId="76C70CE7" w14:textId="77777777" w:rsidR="00EA5A6B" w:rsidRPr="00EA5A6B" w:rsidRDefault="00EA5A6B" w:rsidP="00EA5A6B">
            <w:pPr>
              <w:contextualSpacing/>
              <w:rPr>
                <w:rFonts w:ascii="Arial Narrow" w:hAnsi="Arial Narrow"/>
              </w:rPr>
            </w:pPr>
            <w:r w:rsidRPr="00EA5A6B">
              <w:rPr>
                <w:rFonts w:ascii="Arial Narrow" w:hAnsi="Arial Narrow"/>
              </w:rPr>
              <w:t>NO</w:t>
            </w:r>
          </w:p>
        </w:tc>
        <w:tc>
          <w:tcPr>
            <w:tcW w:w="0" w:type="auto"/>
            <w:vAlign w:val="center"/>
            <w:hideMark/>
          </w:tcPr>
          <w:p w14:paraId="4D46F45A" w14:textId="77777777" w:rsidR="00EA5A6B" w:rsidRPr="00EA5A6B" w:rsidRDefault="00EA5A6B" w:rsidP="00EA5A6B">
            <w:pPr>
              <w:contextualSpacing/>
              <w:rPr>
                <w:rFonts w:ascii="Arial Narrow" w:hAnsi="Arial Narrow"/>
              </w:rPr>
            </w:pPr>
            <w:r w:rsidRPr="00EA5A6B">
              <w:rPr>
                <w:rFonts w:ascii="Arial Narrow" w:hAnsi="Arial Narrow"/>
              </w:rPr>
              <w:t>'Pending'</w:t>
            </w:r>
          </w:p>
        </w:tc>
      </w:tr>
    </w:tbl>
    <w:p w14:paraId="7630B85F" w14:textId="77777777" w:rsidR="00EA5A6B" w:rsidRPr="00EA5A6B" w:rsidRDefault="00EA5A6B" w:rsidP="00EA5A6B">
      <w:pPr>
        <w:contextualSpacing/>
        <w:rPr>
          <w:rFonts w:ascii="Arial Narrow" w:hAnsi="Arial Narrow"/>
          <w:b/>
          <w:bCs/>
        </w:rPr>
      </w:pPr>
      <w:r w:rsidRPr="00EA5A6B">
        <w:rPr>
          <w:rFonts w:ascii="Arial Narrow" w:hAnsi="Arial Narrow"/>
          <w:b/>
          <w:bCs/>
        </w:rPr>
        <w:t>Indexes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2"/>
        <w:gridCol w:w="717"/>
        <w:gridCol w:w="727"/>
        <w:gridCol w:w="750"/>
        <w:gridCol w:w="1323"/>
      </w:tblGrid>
      <w:tr w:rsidR="00EA5A6B" w:rsidRPr="00EA5A6B" w14:paraId="694E4CB4" w14:textId="77777777" w:rsidTr="00EA5A6B">
        <w:trPr>
          <w:tblHeader/>
          <w:tblCellSpacing w:w="15" w:type="dxa"/>
        </w:trPr>
        <w:tc>
          <w:tcPr>
            <w:tcW w:w="0" w:type="auto"/>
            <w:vAlign w:val="center"/>
            <w:hideMark/>
          </w:tcPr>
          <w:p w14:paraId="461E0A60" w14:textId="77777777" w:rsidR="00EA5A6B" w:rsidRPr="00EA5A6B" w:rsidRDefault="00EA5A6B" w:rsidP="00EA5A6B">
            <w:pPr>
              <w:contextualSpacing/>
              <w:rPr>
                <w:rFonts w:ascii="Arial Narrow" w:hAnsi="Arial Narrow"/>
                <w:b/>
                <w:bCs/>
              </w:rPr>
            </w:pPr>
            <w:proofErr w:type="spellStart"/>
            <w:r w:rsidRPr="00EA5A6B">
              <w:rPr>
                <w:rFonts w:ascii="Arial Narrow" w:hAnsi="Arial Narrow"/>
                <w:b/>
                <w:bCs/>
              </w:rPr>
              <w:t>Keyname</w:t>
            </w:r>
            <w:proofErr w:type="spellEnd"/>
          </w:p>
        </w:tc>
        <w:tc>
          <w:tcPr>
            <w:tcW w:w="0" w:type="auto"/>
            <w:vAlign w:val="center"/>
            <w:hideMark/>
          </w:tcPr>
          <w:p w14:paraId="0980D414" w14:textId="77777777" w:rsidR="00EA5A6B" w:rsidRPr="00EA5A6B" w:rsidRDefault="00EA5A6B" w:rsidP="00EA5A6B">
            <w:pPr>
              <w:contextualSpacing/>
              <w:rPr>
                <w:rFonts w:ascii="Arial Narrow" w:hAnsi="Arial Narrow"/>
                <w:b/>
                <w:bCs/>
              </w:rPr>
            </w:pPr>
            <w:r w:rsidRPr="00EA5A6B">
              <w:rPr>
                <w:rFonts w:ascii="Arial Narrow" w:hAnsi="Arial Narrow"/>
                <w:b/>
                <w:bCs/>
              </w:rPr>
              <w:t>Type</w:t>
            </w:r>
          </w:p>
        </w:tc>
        <w:tc>
          <w:tcPr>
            <w:tcW w:w="0" w:type="auto"/>
            <w:vAlign w:val="center"/>
            <w:hideMark/>
          </w:tcPr>
          <w:p w14:paraId="2E54B685" w14:textId="77777777" w:rsidR="00EA5A6B" w:rsidRPr="00EA5A6B" w:rsidRDefault="00EA5A6B" w:rsidP="00EA5A6B">
            <w:pPr>
              <w:contextualSpacing/>
              <w:rPr>
                <w:rFonts w:ascii="Arial Narrow" w:hAnsi="Arial Narrow"/>
                <w:b/>
                <w:bCs/>
              </w:rPr>
            </w:pPr>
            <w:r w:rsidRPr="00EA5A6B">
              <w:rPr>
                <w:rFonts w:ascii="Arial Narrow" w:hAnsi="Arial Narrow"/>
                <w:b/>
                <w:bCs/>
              </w:rPr>
              <w:t>Unique</w:t>
            </w:r>
          </w:p>
        </w:tc>
        <w:tc>
          <w:tcPr>
            <w:tcW w:w="0" w:type="auto"/>
            <w:vAlign w:val="center"/>
            <w:hideMark/>
          </w:tcPr>
          <w:p w14:paraId="02EAC916" w14:textId="77777777" w:rsidR="00EA5A6B" w:rsidRPr="00EA5A6B" w:rsidRDefault="00EA5A6B" w:rsidP="00EA5A6B">
            <w:pPr>
              <w:contextualSpacing/>
              <w:rPr>
                <w:rFonts w:ascii="Arial Narrow" w:hAnsi="Arial Narrow"/>
                <w:b/>
                <w:bCs/>
              </w:rPr>
            </w:pPr>
            <w:r w:rsidRPr="00EA5A6B">
              <w:rPr>
                <w:rFonts w:ascii="Arial Narrow" w:hAnsi="Arial Narrow"/>
                <w:b/>
                <w:bCs/>
              </w:rPr>
              <w:t>Packed</w:t>
            </w:r>
          </w:p>
        </w:tc>
        <w:tc>
          <w:tcPr>
            <w:tcW w:w="0" w:type="auto"/>
            <w:vAlign w:val="center"/>
            <w:hideMark/>
          </w:tcPr>
          <w:p w14:paraId="04311063" w14:textId="77777777" w:rsidR="00EA5A6B" w:rsidRPr="00EA5A6B" w:rsidRDefault="00EA5A6B" w:rsidP="00EA5A6B">
            <w:pPr>
              <w:contextualSpacing/>
              <w:rPr>
                <w:rFonts w:ascii="Arial Narrow" w:hAnsi="Arial Narrow"/>
                <w:b/>
                <w:bCs/>
              </w:rPr>
            </w:pPr>
            <w:r w:rsidRPr="00EA5A6B">
              <w:rPr>
                <w:rFonts w:ascii="Arial Narrow" w:hAnsi="Arial Narrow"/>
                <w:b/>
                <w:bCs/>
              </w:rPr>
              <w:t>Column</w:t>
            </w:r>
          </w:p>
        </w:tc>
      </w:tr>
      <w:tr w:rsidR="00EA5A6B" w:rsidRPr="00EA5A6B" w14:paraId="72C4BD94" w14:textId="77777777" w:rsidTr="00EA5A6B">
        <w:trPr>
          <w:tblCellSpacing w:w="15" w:type="dxa"/>
        </w:trPr>
        <w:tc>
          <w:tcPr>
            <w:tcW w:w="0" w:type="auto"/>
            <w:vAlign w:val="center"/>
            <w:hideMark/>
          </w:tcPr>
          <w:p w14:paraId="7BE182B3" w14:textId="77777777" w:rsidR="00EA5A6B" w:rsidRPr="00EA5A6B" w:rsidRDefault="00EA5A6B" w:rsidP="00EA5A6B">
            <w:pPr>
              <w:contextualSpacing/>
              <w:rPr>
                <w:rFonts w:ascii="Arial Narrow" w:hAnsi="Arial Narrow"/>
              </w:rPr>
            </w:pPr>
            <w:r w:rsidRPr="00EA5A6B">
              <w:rPr>
                <w:rFonts w:ascii="Arial Narrow" w:hAnsi="Arial Narrow"/>
              </w:rPr>
              <w:t>PRIMARY</w:t>
            </w:r>
          </w:p>
        </w:tc>
        <w:tc>
          <w:tcPr>
            <w:tcW w:w="0" w:type="auto"/>
            <w:vAlign w:val="center"/>
            <w:hideMark/>
          </w:tcPr>
          <w:p w14:paraId="155FFE79" w14:textId="77777777" w:rsidR="00EA5A6B" w:rsidRPr="00EA5A6B" w:rsidRDefault="00EA5A6B" w:rsidP="00EA5A6B">
            <w:pPr>
              <w:contextualSpacing/>
              <w:rPr>
                <w:rFonts w:ascii="Arial Narrow" w:hAnsi="Arial Narrow"/>
              </w:rPr>
            </w:pPr>
            <w:r w:rsidRPr="00EA5A6B">
              <w:rPr>
                <w:rFonts w:ascii="Arial Narrow" w:hAnsi="Arial Narrow"/>
              </w:rPr>
              <w:t>BTREE</w:t>
            </w:r>
          </w:p>
        </w:tc>
        <w:tc>
          <w:tcPr>
            <w:tcW w:w="0" w:type="auto"/>
            <w:vAlign w:val="center"/>
            <w:hideMark/>
          </w:tcPr>
          <w:p w14:paraId="1EB21BBC" w14:textId="77777777" w:rsidR="00EA5A6B" w:rsidRPr="00EA5A6B" w:rsidRDefault="00EA5A6B" w:rsidP="00EA5A6B">
            <w:pPr>
              <w:contextualSpacing/>
              <w:rPr>
                <w:rFonts w:ascii="Arial Narrow" w:hAnsi="Arial Narrow"/>
              </w:rPr>
            </w:pPr>
            <w:r w:rsidRPr="00EA5A6B">
              <w:rPr>
                <w:rFonts w:ascii="Arial Narrow" w:hAnsi="Arial Narrow"/>
              </w:rPr>
              <w:t>YES</w:t>
            </w:r>
          </w:p>
        </w:tc>
        <w:tc>
          <w:tcPr>
            <w:tcW w:w="0" w:type="auto"/>
            <w:vAlign w:val="center"/>
            <w:hideMark/>
          </w:tcPr>
          <w:p w14:paraId="31DEC27B" w14:textId="77777777" w:rsidR="00EA5A6B" w:rsidRPr="00EA5A6B" w:rsidRDefault="00EA5A6B" w:rsidP="00EA5A6B">
            <w:pPr>
              <w:contextualSpacing/>
              <w:rPr>
                <w:rFonts w:ascii="Arial Narrow" w:hAnsi="Arial Narrow"/>
              </w:rPr>
            </w:pPr>
            <w:r w:rsidRPr="00EA5A6B">
              <w:rPr>
                <w:rFonts w:ascii="Arial Narrow" w:hAnsi="Arial Narrow"/>
              </w:rPr>
              <w:t>NO</w:t>
            </w:r>
          </w:p>
        </w:tc>
        <w:tc>
          <w:tcPr>
            <w:tcW w:w="0" w:type="auto"/>
            <w:vAlign w:val="center"/>
            <w:hideMark/>
          </w:tcPr>
          <w:p w14:paraId="49D7B197" w14:textId="77777777" w:rsidR="00EA5A6B" w:rsidRPr="00EA5A6B" w:rsidRDefault="00EA5A6B" w:rsidP="00EA5A6B">
            <w:pPr>
              <w:contextualSpacing/>
              <w:rPr>
                <w:rFonts w:ascii="Arial Narrow" w:hAnsi="Arial Narrow"/>
              </w:rPr>
            </w:pPr>
            <w:proofErr w:type="spellStart"/>
            <w:r w:rsidRPr="00EA5A6B">
              <w:rPr>
                <w:rFonts w:ascii="Arial Narrow" w:hAnsi="Arial Narrow"/>
              </w:rPr>
              <w:t>Installation_ID</w:t>
            </w:r>
            <w:proofErr w:type="spellEnd"/>
          </w:p>
        </w:tc>
      </w:tr>
    </w:tbl>
    <w:p w14:paraId="77D48EBA" w14:textId="77777777" w:rsidR="00B36AF5" w:rsidRPr="00635274" w:rsidRDefault="00B36AF5" w:rsidP="009727BD">
      <w:pPr>
        <w:contextualSpacing/>
        <w:rPr>
          <w:rFonts w:ascii="Arial Narrow" w:hAnsi="Arial Narrow"/>
        </w:rPr>
      </w:pPr>
    </w:p>
    <w:p w14:paraId="4CC3367E" w14:textId="705DE83C" w:rsidR="00793F4E" w:rsidRPr="00635274" w:rsidRDefault="00793F4E" w:rsidP="009727BD">
      <w:pPr>
        <w:pStyle w:val="Heading1"/>
        <w:contextualSpacing/>
        <w:rPr>
          <w:rFonts w:ascii="Arial Narrow" w:hAnsi="Arial Narrow"/>
          <w:color w:val="156082"/>
          <w:sz w:val="32"/>
          <w:szCs w:val="32"/>
        </w:rPr>
      </w:pPr>
      <w:bookmarkStart w:id="4" w:name="_Toc191556299"/>
      <w:r w:rsidRPr="00635274">
        <w:rPr>
          <w:rFonts w:ascii="Arial Narrow" w:hAnsi="Arial Narrow"/>
          <w:color w:val="156082"/>
          <w:sz w:val="32"/>
          <w:szCs w:val="32"/>
        </w:rPr>
        <w:t>Algorithm</w:t>
      </w:r>
      <w:bookmarkEnd w:id="4"/>
    </w:p>
    <w:p w14:paraId="4C2CD45D" w14:textId="39FBF33B" w:rsidR="00793F4E" w:rsidRPr="00635274" w:rsidRDefault="00793F4E" w:rsidP="009727BD">
      <w:pPr>
        <w:pStyle w:val="Heading2"/>
        <w:contextualSpacing/>
        <w:rPr>
          <w:rFonts w:ascii="Arial Narrow" w:hAnsi="Arial Narrow"/>
          <w:color w:val="156082"/>
          <w:sz w:val="24"/>
          <w:szCs w:val="24"/>
        </w:rPr>
      </w:pPr>
      <w:bookmarkStart w:id="5" w:name="_Toc191556300"/>
      <w:r w:rsidRPr="00635274">
        <w:rPr>
          <w:rFonts w:ascii="Arial Narrow" w:hAnsi="Arial Narrow"/>
          <w:color w:val="156082"/>
          <w:sz w:val="24"/>
          <w:szCs w:val="24"/>
        </w:rPr>
        <w:t>Wireframes and the flow</w:t>
      </w:r>
      <w:bookmarkEnd w:id="5"/>
    </w:p>
    <w:p w14:paraId="615683CF" w14:textId="5047B68B" w:rsidR="008A4655" w:rsidRPr="00635274" w:rsidRDefault="00827FD4" w:rsidP="009727BD">
      <w:pPr>
        <w:pStyle w:val="ListParagraph"/>
        <w:numPr>
          <w:ilvl w:val="0"/>
          <w:numId w:val="15"/>
        </w:numPr>
        <w:rPr>
          <w:rFonts w:ascii="Arial Narrow" w:hAnsi="Arial Narrow"/>
        </w:rPr>
      </w:pPr>
      <w:r w:rsidRPr="00635274">
        <w:rPr>
          <w:rFonts w:ascii="Arial Narrow" w:hAnsi="Arial Narrow"/>
        </w:rPr>
        <w:t>Create wireframes of each page, and the database connection diagram</w:t>
      </w:r>
    </w:p>
    <w:p w14:paraId="3B42F77E" w14:textId="2BFA1C7E" w:rsidR="00827FD4" w:rsidRPr="00635274" w:rsidRDefault="00827FD4" w:rsidP="009727BD">
      <w:pPr>
        <w:pStyle w:val="ListParagraph"/>
        <w:rPr>
          <w:rFonts w:ascii="Arial Narrow" w:hAnsi="Arial Narrow"/>
        </w:rPr>
      </w:pPr>
      <w:r w:rsidRPr="00635274">
        <w:rPr>
          <w:rFonts w:ascii="Arial Narrow" w:hAnsi="Arial Narrow"/>
          <w:noProof/>
        </w:rPr>
        <w:drawing>
          <wp:inline distT="0" distB="0" distL="0" distR="0" wp14:anchorId="3523C5E5" wp14:editId="2BC09FF2">
            <wp:extent cx="3881535" cy="3310443"/>
            <wp:effectExtent l="0" t="0" r="5080" b="4445"/>
            <wp:docPr id="14057493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49350" name="Picture 1" descr="A screenshot of a computer&#10;&#10;AI-generated content may be incorrect."/>
                    <pic:cNvPicPr/>
                  </pic:nvPicPr>
                  <pic:blipFill>
                    <a:blip r:embed="rId13"/>
                    <a:stretch>
                      <a:fillRect/>
                    </a:stretch>
                  </pic:blipFill>
                  <pic:spPr>
                    <a:xfrm>
                      <a:off x="0" y="0"/>
                      <a:ext cx="3881535" cy="3310443"/>
                    </a:xfrm>
                    <a:prstGeom prst="rect">
                      <a:avLst/>
                    </a:prstGeom>
                  </pic:spPr>
                </pic:pic>
              </a:graphicData>
            </a:graphic>
          </wp:inline>
        </w:drawing>
      </w:r>
    </w:p>
    <w:p w14:paraId="0A457B10" w14:textId="77777777" w:rsidR="008A4655" w:rsidRDefault="008A4655" w:rsidP="009727BD">
      <w:pPr>
        <w:contextualSpacing/>
        <w:rPr>
          <w:rFonts w:ascii="Arial Narrow" w:hAnsi="Arial Narrow"/>
        </w:rPr>
      </w:pPr>
    </w:p>
    <w:p w14:paraId="010BA68E" w14:textId="25F4B3D6" w:rsidR="00793F4E" w:rsidRPr="00635274" w:rsidRDefault="00793F4E" w:rsidP="009727BD">
      <w:pPr>
        <w:pStyle w:val="Heading2"/>
        <w:contextualSpacing/>
        <w:rPr>
          <w:rFonts w:ascii="Arial Narrow" w:hAnsi="Arial Narrow"/>
          <w:color w:val="156082"/>
          <w:sz w:val="24"/>
          <w:szCs w:val="24"/>
        </w:rPr>
      </w:pPr>
      <w:bookmarkStart w:id="6" w:name="_Toc191556301"/>
      <w:r w:rsidRPr="00635274">
        <w:rPr>
          <w:rFonts w:ascii="Arial Narrow" w:hAnsi="Arial Narrow"/>
          <w:color w:val="156082"/>
          <w:sz w:val="24"/>
          <w:szCs w:val="24"/>
        </w:rPr>
        <w:t>Booking system flowchart, view – full flowchart</w:t>
      </w:r>
      <w:bookmarkEnd w:id="6"/>
    </w:p>
    <w:p w14:paraId="1B118ECC" w14:textId="26436FE7" w:rsidR="00777377" w:rsidRPr="00635274" w:rsidRDefault="00A3190F" w:rsidP="009727BD">
      <w:pPr>
        <w:contextualSpacing/>
        <w:rPr>
          <w:rFonts w:ascii="Arial Narrow" w:hAnsi="Arial Narrow"/>
          <w:color w:val="156082"/>
        </w:rPr>
      </w:pPr>
      <w:bookmarkStart w:id="7" w:name="_Toc191556302"/>
      <w:r w:rsidRPr="00A3190F">
        <w:rPr>
          <w:rFonts w:ascii="Arial Narrow" w:hAnsi="Arial Narrow"/>
          <w:color w:val="156082"/>
        </w:rPr>
        <w:drawing>
          <wp:inline distT="0" distB="0" distL="0" distR="0" wp14:anchorId="0428B9AD" wp14:editId="08DB5221">
            <wp:extent cx="5731510" cy="1885315"/>
            <wp:effectExtent l="0" t="0" r="2540" b="635"/>
            <wp:docPr id="660443854"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43854" name="Picture 1" descr="A diagram of a flowchart&#10;&#10;AI-generated content may be incorrect."/>
                    <pic:cNvPicPr/>
                  </pic:nvPicPr>
                  <pic:blipFill>
                    <a:blip r:embed="rId14"/>
                    <a:stretch>
                      <a:fillRect/>
                    </a:stretch>
                  </pic:blipFill>
                  <pic:spPr>
                    <a:xfrm>
                      <a:off x="0" y="0"/>
                      <a:ext cx="5731510" cy="1885315"/>
                    </a:xfrm>
                    <a:prstGeom prst="rect">
                      <a:avLst/>
                    </a:prstGeom>
                  </pic:spPr>
                </pic:pic>
              </a:graphicData>
            </a:graphic>
          </wp:inline>
        </w:drawing>
      </w:r>
    </w:p>
    <w:p w14:paraId="0E89E8BD" w14:textId="77777777" w:rsidR="00777377" w:rsidRPr="00635274" w:rsidRDefault="00777377" w:rsidP="009727BD">
      <w:pPr>
        <w:contextualSpacing/>
        <w:rPr>
          <w:rFonts w:ascii="Arial Narrow" w:hAnsi="Arial Narrow"/>
          <w:color w:val="156082"/>
        </w:rPr>
      </w:pPr>
    </w:p>
    <w:p w14:paraId="36FFF213" w14:textId="77777777" w:rsidR="00777377" w:rsidRPr="00635274" w:rsidRDefault="00DB658B" w:rsidP="009727BD">
      <w:pPr>
        <w:contextualSpacing/>
        <w:rPr>
          <w:rFonts w:ascii="Arial Narrow" w:hAnsi="Arial Narrow"/>
          <w:color w:val="156082"/>
        </w:rPr>
      </w:pPr>
      <w:r w:rsidRPr="00635274">
        <w:rPr>
          <w:rFonts w:ascii="Arial Narrow" w:hAnsi="Arial Narrow"/>
          <w:color w:val="156082"/>
        </w:rPr>
        <w:t>Booking system flowchart, view –closer on main logic</w:t>
      </w:r>
      <w:bookmarkStart w:id="8" w:name="_Toc191556303"/>
      <w:bookmarkEnd w:id="7"/>
    </w:p>
    <w:p w14:paraId="0A5B2F3B" w14:textId="6DF2413A" w:rsidR="00DB658B" w:rsidRPr="00635274" w:rsidRDefault="00777377" w:rsidP="009727BD">
      <w:pPr>
        <w:contextualSpacing/>
        <w:rPr>
          <w:rFonts w:ascii="Arial Narrow" w:hAnsi="Arial Narrow"/>
        </w:rPr>
      </w:pPr>
      <w:r w:rsidRPr="00635274">
        <w:rPr>
          <w:rFonts w:ascii="Arial Narrow" w:hAnsi="Arial Narrow"/>
          <w:noProof/>
          <w:color w:val="156082"/>
        </w:rPr>
        <w:drawing>
          <wp:inline distT="0" distB="0" distL="0" distR="0" wp14:anchorId="2A271015" wp14:editId="4C4C6E2D">
            <wp:extent cx="2099388" cy="3313861"/>
            <wp:effectExtent l="0" t="0" r="0" b="1270"/>
            <wp:docPr id="978534763" name="Picture 1" descr="A diagram of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534763" name="Picture 1" descr="A diagram of a book&#10;&#10;AI-generated content may be incorrect."/>
                    <pic:cNvPicPr/>
                  </pic:nvPicPr>
                  <pic:blipFill>
                    <a:blip r:embed="rId15"/>
                    <a:stretch>
                      <a:fillRect/>
                    </a:stretch>
                  </pic:blipFill>
                  <pic:spPr>
                    <a:xfrm>
                      <a:off x="0" y="0"/>
                      <a:ext cx="2132088" cy="3365478"/>
                    </a:xfrm>
                    <a:prstGeom prst="rect">
                      <a:avLst/>
                    </a:prstGeom>
                  </pic:spPr>
                </pic:pic>
              </a:graphicData>
            </a:graphic>
          </wp:inline>
        </w:drawing>
      </w:r>
      <w:bookmarkEnd w:id="8"/>
    </w:p>
    <w:p w14:paraId="672FAED7" w14:textId="77777777" w:rsidR="00DB658B" w:rsidRPr="00635274" w:rsidRDefault="00DB658B" w:rsidP="009727BD">
      <w:pPr>
        <w:pStyle w:val="Heading2"/>
        <w:contextualSpacing/>
        <w:rPr>
          <w:rFonts w:ascii="Arial Narrow" w:hAnsi="Arial Narrow"/>
          <w:color w:val="156082"/>
          <w:sz w:val="24"/>
          <w:szCs w:val="24"/>
        </w:rPr>
      </w:pPr>
      <w:bookmarkStart w:id="9" w:name="_Toc191556304"/>
      <w:r w:rsidRPr="00635274">
        <w:rPr>
          <w:rFonts w:ascii="Arial Narrow" w:hAnsi="Arial Narrow"/>
          <w:color w:val="156082"/>
          <w:sz w:val="24"/>
          <w:szCs w:val="24"/>
        </w:rPr>
        <w:t>Booking system flowchart, view – closer on booking a room logic</w:t>
      </w:r>
      <w:bookmarkEnd w:id="9"/>
    </w:p>
    <w:p w14:paraId="2B536817" w14:textId="77777777" w:rsidR="00DB658B" w:rsidRPr="00635274" w:rsidRDefault="00DB658B" w:rsidP="009727BD">
      <w:pPr>
        <w:contextualSpacing/>
        <w:rPr>
          <w:rFonts w:ascii="Arial Narrow" w:hAnsi="Arial Narrow"/>
        </w:rPr>
      </w:pPr>
      <w:r w:rsidRPr="00635274">
        <w:rPr>
          <w:rFonts w:ascii="Arial Narrow" w:hAnsi="Arial Narrow"/>
          <w:noProof/>
        </w:rPr>
        <w:drawing>
          <wp:inline distT="0" distB="0" distL="0" distR="0" wp14:anchorId="6A5B1A50" wp14:editId="440D5291">
            <wp:extent cx="4544008" cy="3428395"/>
            <wp:effectExtent l="0" t="0" r="9525" b="635"/>
            <wp:docPr id="1069466934" name="Picture 1"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66934" name="Picture 1" descr="A diagram of a software system&#10;&#10;AI-generated content may be incorrect."/>
                    <pic:cNvPicPr/>
                  </pic:nvPicPr>
                  <pic:blipFill>
                    <a:blip r:embed="rId16"/>
                    <a:stretch>
                      <a:fillRect/>
                    </a:stretch>
                  </pic:blipFill>
                  <pic:spPr>
                    <a:xfrm>
                      <a:off x="0" y="0"/>
                      <a:ext cx="4546453" cy="3430240"/>
                    </a:xfrm>
                    <a:prstGeom prst="rect">
                      <a:avLst/>
                    </a:prstGeom>
                  </pic:spPr>
                </pic:pic>
              </a:graphicData>
            </a:graphic>
          </wp:inline>
        </w:drawing>
      </w:r>
    </w:p>
    <w:p w14:paraId="6C8A3BED" w14:textId="7EFA7BCC" w:rsidR="00F774A4" w:rsidRPr="00635274" w:rsidRDefault="00F774A4" w:rsidP="009727BD">
      <w:pPr>
        <w:contextualSpacing/>
        <w:rPr>
          <w:rFonts w:ascii="Arial Narrow" w:hAnsi="Arial Narrow"/>
        </w:rPr>
      </w:pPr>
    </w:p>
    <w:p w14:paraId="12C19C8A" w14:textId="4C0AD6EE" w:rsidR="00793F4E" w:rsidRPr="00635274" w:rsidRDefault="003C168B" w:rsidP="009727BD">
      <w:pPr>
        <w:pStyle w:val="Heading2"/>
        <w:contextualSpacing/>
        <w:rPr>
          <w:rFonts w:ascii="Arial Narrow" w:hAnsi="Arial Narrow"/>
          <w:color w:val="156082"/>
          <w:sz w:val="24"/>
          <w:szCs w:val="24"/>
        </w:rPr>
      </w:pPr>
      <w:bookmarkStart w:id="10" w:name="_Toc191556305"/>
      <w:r w:rsidRPr="00635274">
        <w:rPr>
          <w:rFonts w:ascii="Arial Narrow" w:hAnsi="Arial Narrow"/>
          <w:color w:val="156082"/>
          <w:sz w:val="24"/>
          <w:szCs w:val="24"/>
        </w:rPr>
        <w:lastRenderedPageBreak/>
        <w:t>Booking system flowchart, view – closer on booking a ticket logic</w:t>
      </w:r>
      <w:bookmarkEnd w:id="10"/>
    </w:p>
    <w:p w14:paraId="283A3C22" w14:textId="2C542B34" w:rsidR="008100FF" w:rsidRPr="00635274" w:rsidRDefault="008100FF" w:rsidP="009727BD">
      <w:pPr>
        <w:contextualSpacing/>
        <w:rPr>
          <w:rFonts w:ascii="Arial Narrow" w:hAnsi="Arial Narrow"/>
        </w:rPr>
      </w:pPr>
      <w:r w:rsidRPr="00635274">
        <w:rPr>
          <w:rFonts w:ascii="Arial Narrow" w:hAnsi="Arial Narrow"/>
          <w:noProof/>
        </w:rPr>
        <w:drawing>
          <wp:inline distT="0" distB="0" distL="0" distR="0" wp14:anchorId="340A41B5" wp14:editId="50D25156">
            <wp:extent cx="5731510" cy="4193540"/>
            <wp:effectExtent l="0" t="0" r="2540" b="0"/>
            <wp:docPr id="1434702880" name="Picture 1" descr="A diagram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02880" name="Picture 1" descr="A diagram of a software application&#10;&#10;AI-generated content may be incorrect."/>
                    <pic:cNvPicPr/>
                  </pic:nvPicPr>
                  <pic:blipFill>
                    <a:blip r:embed="rId17"/>
                    <a:stretch>
                      <a:fillRect/>
                    </a:stretch>
                  </pic:blipFill>
                  <pic:spPr>
                    <a:xfrm>
                      <a:off x="0" y="0"/>
                      <a:ext cx="5731510" cy="4193540"/>
                    </a:xfrm>
                    <a:prstGeom prst="rect">
                      <a:avLst/>
                    </a:prstGeom>
                  </pic:spPr>
                </pic:pic>
              </a:graphicData>
            </a:graphic>
          </wp:inline>
        </w:drawing>
      </w:r>
    </w:p>
    <w:p w14:paraId="0C6905D0" w14:textId="6219C46B" w:rsidR="003C168B" w:rsidRPr="00635274" w:rsidRDefault="00AC04FF" w:rsidP="009727BD">
      <w:pPr>
        <w:pStyle w:val="Heading1"/>
        <w:contextualSpacing/>
        <w:rPr>
          <w:rFonts w:ascii="Arial Narrow" w:hAnsi="Arial Narrow"/>
          <w:color w:val="156082"/>
          <w:sz w:val="32"/>
          <w:szCs w:val="32"/>
        </w:rPr>
      </w:pPr>
      <w:bookmarkStart w:id="11" w:name="_Toc191556306"/>
      <w:r w:rsidRPr="00635274">
        <w:rPr>
          <w:rFonts w:ascii="Arial Narrow" w:hAnsi="Arial Narrow"/>
          <w:color w:val="156082"/>
          <w:sz w:val="32"/>
          <w:szCs w:val="32"/>
        </w:rPr>
        <w:t>A test strategy</w:t>
      </w:r>
      <w:bookmarkEnd w:id="11"/>
    </w:p>
    <w:p w14:paraId="2D25F40D" w14:textId="5E147F94" w:rsidR="008100FF" w:rsidRDefault="008100FF" w:rsidP="009727BD">
      <w:pPr>
        <w:contextualSpacing/>
        <w:rPr>
          <w:rFonts w:ascii="Arial Narrow" w:hAnsi="Arial Narrow"/>
        </w:rPr>
      </w:pPr>
      <w:r w:rsidRPr="00635274">
        <w:rPr>
          <w:rFonts w:ascii="Arial Narrow" w:hAnsi="Arial Narrow"/>
        </w:rPr>
        <w:t>Considering the scope of the project, we are going to be using manual testing. However, for future considerations, automated testing can also be used</w:t>
      </w:r>
    </w:p>
    <w:p w14:paraId="0FB00839" w14:textId="77777777" w:rsidR="00E10243" w:rsidRDefault="00E10243" w:rsidP="009727BD">
      <w:pPr>
        <w:contextualSpacing/>
        <w:rPr>
          <w:rFonts w:ascii="Arial Narrow" w:hAnsi="Arial Narrow"/>
        </w:rPr>
      </w:pPr>
    </w:p>
    <w:p w14:paraId="59C437BC" w14:textId="03F08164" w:rsidR="00E10243" w:rsidRPr="00E10243" w:rsidRDefault="00E10243" w:rsidP="009727BD">
      <w:pPr>
        <w:contextualSpacing/>
        <w:rPr>
          <w:rFonts w:ascii="Arial Narrow" w:hAnsi="Arial Narrow"/>
        </w:rPr>
      </w:pPr>
      <w:r>
        <w:rPr>
          <w:rFonts w:ascii="Arial Narrow" w:hAnsi="Arial Narrow"/>
          <w:b/>
          <w:bCs/>
        </w:rPr>
        <w:t xml:space="preserve">DATES: </w:t>
      </w:r>
      <w:r w:rsidR="004F52F9">
        <w:rPr>
          <w:rFonts w:ascii="Arial Narrow" w:hAnsi="Arial Narrow"/>
        </w:rPr>
        <w:t>24</w:t>
      </w:r>
      <w:r w:rsidR="004F52F9" w:rsidRPr="004F52F9">
        <w:rPr>
          <w:rFonts w:ascii="Arial Narrow" w:hAnsi="Arial Narrow"/>
          <w:vertAlign w:val="superscript"/>
        </w:rPr>
        <w:t>th</w:t>
      </w:r>
      <w:r w:rsidR="004F52F9">
        <w:rPr>
          <w:rFonts w:ascii="Arial Narrow" w:hAnsi="Arial Narrow"/>
        </w:rPr>
        <w:t>, 25</w:t>
      </w:r>
      <w:r w:rsidR="004F52F9" w:rsidRPr="004F52F9">
        <w:rPr>
          <w:rFonts w:ascii="Arial Narrow" w:hAnsi="Arial Narrow"/>
          <w:vertAlign w:val="superscript"/>
        </w:rPr>
        <w:t>th</w:t>
      </w:r>
      <w:r w:rsidR="004F52F9">
        <w:rPr>
          <w:rFonts w:ascii="Arial Narrow" w:hAnsi="Arial Narrow"/>
        </w:rPr>
        <w:t>, 26</w:t>
      </w:r>
      <w:r w:rsidR="004F52F9" w:rsidRPr="004F52F9">
        <w:rPr>
          <w:rFonts w:ascii="Arial Narrow" w:hAnsi="Arial Narrow"/>
          <w:vertAlign w:val="superscript"/>
        </w:rPr>
        <w:t>th</w:t>
      </w:r>
      <w:r w:rsidR="004F52F9">
        <w:rPr>
          <w:rFonts w:ascii="Arial Narrow" w:hAnsi="Arial Narrow"/>
        </w:rPr>
        <w:t>, 31</w:t>
      </w:r>
      <w:r w:rsidR="004F52F9" w:rsidRPr="004F52F9">
        <w:rPr>
          <w:rFonts w:ascii="Arial Narrow" w:hAnsi="Arial Narrow"/>
          <w:vertAlign w:val="superscript"/>
        </w:rPr>
        <w:t>st</w:t>
      </w:r>
      <w:r w:rsidR="004F52F9">
        <w:rPr>
          <w:rFonts w:ascii="Arial Narrow" w:hAnsi="Arial Narrow"/>
        </w:rPr>
        <w:t>, 1</w:t>
      </w:r>
      <w:r w:rsidR="004F52F9" w:rsidRPr="004F52F9">
        <w:rPr>
          <w:rFonts w:ascii="Arial Narrow" w:hAnsi="Arial Narrow"/>
          <w:vertAlign w:val="superscript"/>
        </w:rPr>
        <w:t>st</w:t>
      </w:r>
      <w:r w:rsidR="004F52F9">
        <w:rPr>
          <w:rFonts w:ascii="Arial Narrow" w:hAnsi="Arial Narrow"/>
        </w:rPr>
        <w:t>, 2</w:t>
      </w:r>
      <w:r w:rsidR="004F52F9" w:rsidRPr="004F52F9">
        <w:rPr>
          <w:rFonts w:ascii="Arial Narrow" w:hAnsi="Arial Narrow"/>
          <w:vertAlign w:val="superscript"/>
        </w:rPr>
        <w:t>nd</w:t>
      </w:r>
      <w:r w:rsidR="004F52F9">
        <w:rPr>
          <w:rFonts w:ascii="Arial Narrow" w:hAnsi="Arial Narrow"/>
        </w:rPr>
        <w:t>, 22nd</w:t>
      </w:r>
    </w:p>
    <w:p w14:paraId="20CA4EE4" w14:textId="77777777" w:rsidR="008100FF" w:rsidRPr="00635274" w:rsidRDefault="008100FF" w:rsidP="009727BD">
      <w:pPr>
        <w:contextualSpacing/>
        <w:rPr>
          <w:rFonts w:ascii="Arial Narrow" w:hAnsi="Arial Narr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2160"/>
        <w:gridCol w:w="2304"/>
      </w:tblGrid>
      <w:tr w:rsidR="002D4460" w14:paraId="60B7A29E" w14:textId="77777777" w:rsidTr="002D4460">
        <w:tc>
          <w:tcPr>
            <w:tcW w:w="2160" w:type="dxa"/>
          </w:tcPr>
          <w:p w14:paraId="4A13082D" w14:textId="77777777" w:rsidR="002D4460" w:rsidRPr="002D4460" w:rsidRDefault="002D4460" w:rsidP="00AD2E64">
            <w:pPr>
              <w:rPr>
                <w:b/>
                <w:bCs/>
                <w:sz w:val="18"/>
                <w:szCs w:val="18"/>
              </w:rPr>
            </w:pPr>
            <w:r w:rsidRPr="002D4460">
              <w:rPr>
                <w:b/>
                <w:bCs/>
                <w:sz w:val="18"/>
                <w:szCs w:val="18"/>
              </w:rPr>
              <w:t>Date of Test</w:t>
            </w:r>
          </w:p>
        </w:tc>
        <w:tc>
          <w:tcPr>
            <w:tcW w:w="2160" w:type="dxa"/>
          </w:tcPr>
          <w:p w14:paraId="572D826F" w14:textId="77777777" w:rsidR="002D4460" w:rsidRPr="002D4460" w:rsidRDefault="002D4460" w:rsidP="00AD2E64">
            <w:pPr>
              <w:rPr>
                <w:b/>
                <w:bCs/>
                <w:sz w:val="18"/>
                <w:szCs w:val="18"/>
              </w:rPr>
            </w:pPr>
            <w:r w:rsidRPr="002D4460">
              <w:rPr>
                <w:b/>
                <w:bCs/>
                <w:sz w:val="18"/>
                <w:szCs w:val="18"/>
              </w:rPr>
              <w:t>Component to be Tested</w:t>
            </w:r>
          </w:p>
        </w:tc>
        <w:tc>
          <w:tcPr>
            <w:tcW w:w="2160" w:type="dxa"/>
          </w:tcPr>
          <w:p w14:paraId="07F1BF3C" w14:textId="77777777" w:rsidR="002D4460" w:rsidRPr="002D4460" w:rsidRDefault="002D4460" w:rsidP="00AD2E64">
            <w:pPr>
              <w:rPr>
                <w:b/>
                <w:bCs/>
                <w:sz w:val="18"/>
                <w:szCs w:val="18"/>
              </w:rPr>
            </w:pPr>
            <w:r w:rsidRPr="002D4460">
              <w:rPr>
                <w:b/>
                <w:bCs/>
                <w:sz w:val="18"/>
                <w:szCs w:val="18"/>
              </w:rPr>
              <w:t>Type of Test</w:t>
            </w:r>
          </w:p>
        </w:tc>
        <w:tc>
          <w:tcPr>
            <w:tcW w:w="2160" w:type="dxa"/>
          </w:tcPr>
          <w:p w14:paraId="60420B48" w14:textId="77777777" w:rsidR="002D4460" w:rsidRPr="002D4460" w:rsidRDefault="002D4460" w:rsidP="00AD2E64">
            <w:pPr>
              <w:rPr>
                <w:b/>
                <w:bCs/>
                <w:sz w:val="18"/>
                <w:szCs w:val="18"/>
              </w:rPr>
            </w:pPr>
            <w:r w:rsidRPr="002D4460">
              <w:rPr>
                <w:b/>
                <w:bCs/>
                <w:sz w:val="18"/>
                <w:szCs w:val="18"/>
              </w:rPr>
              <w:t>Prerequisites and Dependencies</w:t>
            </w:r>
          </w:p>
        </w:tc>
      </w:tr>
      <w:tr w:rsidR="002D4460" w14:paraId="6163D0B2" w14:textId="77777777" w:rsidTr="002D4460">
        <w:tc>
          <w:tcPr>
            <w:tcW w:w="2160" w:type="dxa"/>
          </w:tcPr>
          <w:p w14:paraId="7FE682F4" w14:textId="77777777" w:rsidR="002D4460" w:rsidRPr="002D4460" w:rsidRDefault="002D4460" w:rsidP="00AD2E64">
            <w:pPr>
              <w:rPr>
                <w:sz w:val="18"/>
                <w:szCs w:val="18"/>
              </w:rPr>
            </w:pPr>
            <w:r w:rsidRPr="002D4460">
              <w:rPr>
                <w:sz w:val="18"/>
                <w:szCs w:val="18"/>
              </w:rPr>
              <w:t>18 April 2024</w:t>
            </w:r>
          </w:p>
        </w:tc>
        <w:tc>
          <w:tcPr>
            <w:tcW w:w="2160" w:type="dxa"/>
          </w:tcPr>
          <w:p w14:paraId="493AB8A3" w14:textId="77777777" w:rsidR="002D4460" w:rsidRPr="002D4460" w:rsidRDefault="002D4460" w:rsidP="00AD2E64">
            <w:pPr>
              <w:rPr>
                <w:sz w:val="18"/>
                <w:szCs w:val="18"/>
              </w:rPr>
            </w:pPr>
            <w:r w:rsidRPr="002D4460">
              <w:rPr>
                <w:sz w:val="18"/>
                <w:szCs w:val="18"/>
              </w:rPr>
              <w:t>Homepage</w:t>
            </w:r>
          </w:p>
        </w:tc>
        <w:tc>
          <w:tcPr>
            <w:tcW w:w="2160" w:type="dxa"/>
          </w:tcPr>
          <w:p w14:paraId="6CCA1190" w14:textId="77777777" w:rsidR="002D4460" w:rsidRPr="002D4460" w:rsidRDefault="002D4460" w:rsidP="00AD2E64">
            <w:pPr>
              <w:rPr>
                <w:sz w:val="18"/>
                <w:szCs w:val="18"/>
              </w:rPr>
            </w:pPr>
            <w:r w:rsidRPr="002D4460">
              <w:rPr>
                <w:sz w:val="18"/>
                <w:szCs w:val="18"/>
              </w:rPr>
              <w:t>Black Box Testing -&gt; Functional Testing, Integration Testing, Unit Testing</w:t>
            </w:r>
          </w:p>
        </w:tc>
        <w:tc>
          <w:tcPr>
            <w:tcW w:w="2160" w:type="dxa"/>
          </w:tcPr>
          <w:p w14:paraId="1F10C50A" w14:textId="77777777" w:rsidR="002D4460" w:rsidRPr="002D4460" w:rsidRDefault="002D4460" w:rsidP="00AD2E64">
            <w:pPr>
              <w:rPr>
                <w:sz w:val="18"/>
                <w:szCs w:val="18"/>
              </w:rPr>
            </w:pPr>
            <w:r w:rsidRPr="002D4460">
              <w:rPr>
                <w:sz w:val="18"/>
                <w:szCs w:val="18"/>
              </w:rPr>
              <w:t>No data needed. Testing if homepage loads correctly, all buttons are functional, and links direct to the correct pages (e.g., About Us).</w:t>
            </w:r>
          </w:p>
        </w:tc>
      </w:tr>
      <w:tr w:rsidR="002D4460" w14:paraId="34E0FB36" w14:textId="77777777" w:rsidTr="002D4460">
        <w:tc>
          <w:tcPr>
            <w:tcW w:w="2160" w:type="dxa"/>
          </w:tcPr>
          <w:p w14:paraId="4D4A221E" w14:textId="77777777" w:rsidR="002D4460" w:rsidRPr="002D4460" w:rsidRDefault="002D4460" w:rsidP="00AD2E64">
            <w:pPr>
              <w:rPr>
                <w:sz w:val="18"/>
                <w:szCs w:val="18"/>
              </w:rPr>
            </w:pPr>
            <w:r w:rsidRPr="002D4460">
              <w:rPr>
                <w:sz w:val="18"/>
                <w:szCs w:val="18"/>
              </w:rPr>
              <w:t>18 April 2024</w:t>
            </w:r>
          </w:p>
        </w:tc>
        <w:tc>
          <w:tcPr>
            <w:tcW w:w="2160" w:type="dxa"/>
          </w:tcPr>
          <w:p w14:paraId="300BB07E" w14:textId="77777777" w:rsidR="002D4460" w:rsidRPr="002D4460" w:rsidRDefault="002D4460" w:rsidP="00AD2E64">
            <w:pPr>
              <w:rPr>
                <w:sz w:val="18"/>
                <w:szCs w:val="18"/>
              </w:rPr>
            </w:pPr>
            <w:r w:rsidRPr="002D4460">
              <w:rPr>
                <w:sz w:val="18"/>
                <w:szCs w:val="18"/>
              </w:rPr>
              <w:t>Products Page (Solar, EV, Smart Home)</w:t>
            </w:r>
          </w:p>
        </w:tc>
        <w:tc>
          <w:tcPr>
            <w:tcW w:w="2160" w:type="dxa"/>
          </w:tcPr>
          <w:p w14:paraId="4B7E9236" w14:textId="77777777" w:rsidR="002D4460" w:rsidRPr="002D4460" w:rsidRDefault="002D4460" w:rsidP="00AD2E64">
            <w:pPr>
              <w:rPr>
                <w:sz w:val="18"/>
                <w:szCs w:val="18"/>
              </w:rPr>
            </w:pPr>
            <w:r w:rsidRPr="002D4460">
              <w:rPr>
                <w:sz w:val="18"/>
                <w:szCs w:val="18"/>
              </w:rPr>
              <w:t>Black Box Testing -&gt; Functional Testing, Integration Testing, Unit Testing</w:t>
            </w:r>
          </w:p>
        </w:tc>
        <w:tc>
          <w:tcPr>
            <w:tcW w:w="2160" w:type="dxa"/>
          </w:tcPr>
          <w:p w14:paraId="51BC038C" w14:textId="77777777" w:rsidR="002D4460" w:rsidRPr="002D4460" w:rsidRDefault="002D4460" w:rsidP="00AD2E64">
            <w:pPr>
              <w:rPr>
                <w:sz w:val="18"/>
                <w:szCs w:val="18"/>
              </w:rPr>
            </w:pPr>
            <w:r w:rsidRPr="002D4460">
              <w:rPr>
                <w:sz w:val="18"/>
                <w:szCs w:val="18"/>
              </w:rPr>
              <w:t>No data needed. Testing if each product section links to the correct product details and consultation page, buttons work correctly.</w:t>
            </w:r>
          </w:p>
        </w:tc>
      </w:tr>
      <w:tr w:rsidR="002D4460" w14:paraId="300A973A" w14:textId="77777777" w:rsidTr="002D4460">
        <w:tc>
          <w:tcPr>
            <w:tcW w:w="2160" w:type="dxa"/>
          </w:tcPr>
          <w:p w14:paraId="361208EE" w14:textId="77777777" w:rsidR="002D4460" w:rsidRPr="002D4460" w:rsidRDefault="002D4460" w:rsidP="00AD2E64">
            <w:pPr>
              <w:rPr>
                <w:sz w:val="18"/>
                <w:szCs w:val="18"/>
              </w:rPr>
            </w:pPr>
            <w:r w:rsidRPr="002D4460">
              <w:rPr>
                <w:sz w:val="18"/>
                <w:szCs w:val="18"/>
              </w:rPr>
              <w:lastRenderedPageBreak/>
              <w:t>18 April 2024</w:t>
            </w:r>
          </w:p>
        </w:tc>
        <w:tc>
          <w:tcPr>
            <w:tcW w:w="2160" w:type="dxa"/>
          </w:tcPr>
          <w:p w14:paraId="6CED62C8" w14:textId="77777777" w:rsidR="002D4460" w:rsidRPr="002D4460" w:rsidRDefault="002D4460" w:rsidP="00AD2E64">
            <w:pPr>
              <w:rPr>
                <w:sz w:val="18"/>
                <w:szCs w:val="18"/>
              </w:rPr>
            </w:pPr>
            <w:r w:rsidRPr="002D4460">
              <w:rPr>
                <w:sz w:val="18"/>
                <w:szCs w:val="18"/>
              </w:rPr>
              <w:t>Consultation Page</w:t>
            </w:r>
          </w:p>
        </w:tc>
        <w:tc>
          <w:tcPr>
            <w:tcW w:w="2160" w:type="dxa"/>
          </w:tcPr>
          <w:p w14:paraId="69F38811" w14:textId="77777777" w:rsidR="002D4460" w:rsidRPr="002D4460" w:rsidRDefault="002D4460" w:rsidP="00AD2E64">
            <w:pPr>
              <w:rPr>
                <w:sz w:val="18"/>
                <w:szCs w:val="18"/>
              </w:rPr>
            </w:pPr>
            <w:r w:rsidRPr="002D4460">
              <w:rPr>
                <w:sz w:val="18"/>
                <w:szCs w:val="18"/>
              </w:rPr>
              <w:t>Black Box Testing -&gt; Functional Testing, Integration Testing, Unit Testing</w:t>
            </w:r>
          </w:p>
        </w:tc>
        <w:tc>
          <w:tcPr>
            <w:tcW w:w="2160" w:type="dxa"/>
          </w:tcPr>
          <w:p w14:paraId="3EB7E64B" w14:textId="77777777" w:rsidR="002D4460" w:rsidRPr="002D4460" w:rsidRDefault="002D4460" w:rsidP="00AD2E64">
            <w:pPr>
              <w:rPr>
                <w:sz w:val="18"/>
                <w:szCs w:val="18"/>
              </w:rPr>
            </w:pPr>
            <w:r w:rsidRPr="002D4460">
              <w:rPr>
                <w:sz w:val="18"/>
                <w:szCs w:val="18"/>
              </w:rPr>
              <w:t>No data needed. Testing if the consultation request form works, submitting user details, and providing a confirmation message.</w:t>
            </w:r>
          </w:p>
        </w:tc>
      </w:tr>
      <w:tr w:rsidR="002D4460" w14:paraId="218098AF" w14:textId="77777777" w:rsidTr="002D4460">
        <w:tc>
          <w:tcPr>
            <w:tcW w:w="2160" w:type="dxa"/>
          </w:tcPr>
          <w:p w14:paraId="21584697" w14:textId="77777777" w:rsidR="002D4460" w:rsidRPr="002D4460" w:rsidRDefault="002D4460" w:rsidP="00AD2E64">
            <w:pPr>
              <w:rPr>
                <w:sz w:val="18"/>
                <w:szCs w:val="18"/>
              </w:rPr>
            </w:pPr>
            <w:r w:rsidRPr="002D4460">
              <w:rPr>
                <w:sz w:val="18"/>
                <w:szCs w:val="18"/>
              </w:rPr>
              <w:t>18 April 2024</w:t>
            </w:r>
          </w:p>
        </w:tc>
        <w:tc>
          <w:tcPr>
            <w:tcW w:w="2160" w:type="dxa"/>
          </w:tcPr>
          <w:p w14:paraId="5298E360" w14:textId="77777777" w:rsidR="002D4460" w:rsidRPr="002D4460" w:rsidRDefault="002D4460" w:rsidP="00AD2E64">
            <w:pPr>
              <w:rPr>
                <w:sz w:val="18"/>
                <w:szCs w:val="18"/>
              </w:rPr>
            </w:pPr>
            <w:r w:rsidRPr="002D4460">
              <w:rPr>
                <w:sz w:val="18"/>
                <w:szCs w:val="18"/>
              </w:rPr>
              <w:t>About Us Page</w:t>
            </w:r>
          </w:p>
        </w:tc>
        <w:tc>
          <w:tcPr>
            <w:tcW w:w="2160" w:type="dxa"/>
          </w:tcPr>
          <w:p w14:paraId="4E57AF84" w14:textId="77777777" w:rsidR="002D4460" w:rsidRPr="002D4460" w:rsidRDefault="002D4460" w:rsidP="00AD2E64">
            <w:pPr>
              <w:rPr>
                <w:sz w:val="18"/>
                <w:szCs w:val="18"/>
              </w:rPr>
            </w:pPr>
            <w:r w:rsidRPr="002D4460">
              <w:rPr>
                <w:sz w:val="18"/>
                <w:szCs w:val="18"/>
              </w:rPr>
              <w:t>Black Box Testing -&gt; Functional Testing, Integration Testing, Unit Testing</w:t>
            </w:r>
          </w:p>
        </w:tc>
        <w:tc>
          <w:tcPr>
            <w:tcW w:w="2160" w:type="dxa"/>
          </w:tcPr>
          <w:p w14:paraId="14F54C66" w14:textId="77777777" w:rsidR="002D4460" w:rsidRPr="002D4460" w:rsidRDefault="002D4460" w:rsidP="00AD2E64">
            <w:pPr>
              <w:rPr>
                <w:sz w:val="18"/>
                <w:szCs w:val="18"/>
              </w:rPr>
            </w:pPr>
            <w:r w:rsidRPr="002D4460">
              <w:rPr>
                <w:sz w:val="18"/>
                <w:szCs w:val="18"/>
              </w:rPr>
              <w:t>No data needed. Testing if the About Us page loads correctly, all buttons work, and page content is displayed properly.</w:t>
            </w:r>
          </w:p>
        </w:tc>
      </w:tr>
      <w:tr w:rsidR="002D4460" w14:paraId="16A990BA" w14:textId="77777777" w:rsidTr="002D4460">
        <w:tc>
          <w:tcPr>
            <w:tcW w:w="2160" w:type="dxa"/>
          </w:tcPr>
          <w:p w14:paraId="5D6E2AD1" w14:textId="77777777" w:rsidR="002D4460" w:rsidRPr="002D4460" w:rsidRDefault="002D4460" w:rsidP="00AD2E64">
            <w:pPr>
              <w:rPr>
                <w:sz w:val="18"/>
                <w:szCs w:val="18"/>
              </w:rPr>
            </w:pPr>
            <w:r w:rsidRPr="002D4460">
              <w:rPr>
                <w:sz w:val="18"/>
                <w:szCs w:val="18"/>
              </w:rPr>
              <w:t>18 April 2024</w:t>
            </w:r>
          </w:p>
        </w:tc>
        <w:tc>
          <w:tcPr>
            <w:tcW w:w="2160" w:type="dxa"/>
          </w:tcPr>
          <w:p w14:paraId="666D8B6F" w14:textId="77777777" w:rsidR="002D4460" w:rsidRPr="002D4460" w:rsidRDefault="002D4460" w:rsidP="00AD2E64">
            <w:pPr>
              <w:rPr>
                <w:sz w:val="18"/>
                <w:szCs w:val="18"/>
              </w:rPr>
            </w:pPr>
            <w:r w:rsidRPr="002D4460">
              <w:rPr>
                <w:sz w:val="18"/>
                <w:szCs w:val="18"/>
              </w:rPr>
              <w:t>User Dashboard</w:t>
            </w:r>
          </w:p>
        </w:tc>
        <w:tc>
          <w:tcPr>
            <w:tcW w:w="2160" w:type="dxa"/>
          </w:tcPr>
          <w:p w14:paraId="138B16AA" w14:textId="77777777" w:rsidR="002D4460" w:rsidRPr="002D4460" w:rsidRDefault="002D4460" w:rsidP="00AD2E64">
            <w:pPr>
              <w:rPr>
                <w:sz w:val="18"/>
                <w:szCs w:val="18"/>
              </w:rPr>
            </w:pPr>
            <w:r w:rsidRPr="002D4460">
              <w:rPr>
                <w:sz w:val="18"/>
                <w:szCs w:val="18"/>
              </w:rPr>
              <w:t>Black Box Testing -&gt; Functional Testing, Integration Testing, Unit Testing</w:t>
            </w:r>
          </w:p>
        </w:tc>
        <w:tc>
          <w:tcPr>
            <w:tcW w:w="2160" w:type="dxa"/>
          </w:tcPr>
          <w:p w14:paraId="59F13C77" w14:textId="77777777" w:rsidR="002D4460" w:rsidRPr="002D4460" w:rsidRDefault="002D4460" w:rsidP="00AD2E64">
            <w:pPr>
              <w:rPr>
                <w:sz w:val="18"/>
                <w:szCs w:val="18"/>
              </w:rPr>
            </w:pPr>
            <w:r w:rsidRPr="002D4460">
              <w:rPr>
                <w:sz w:val="18"/>
                <w:szCs w:val="18"/>
              </w:rPr>
              <w:t>User should be logged in. Testing if the user can view their consultations, schedule installation or maintenance, and check energy usage data.</w:t>
            </w:r>
          </w:p>
        </w:tc>
      </w:tr>
      <w:tr w:rsidR="002D4460" w14:paraId="45C41CED" w14:textId="77777777" w:rsidTr="002D4460">
        <w:tc>
          <w:tcPr>
            <w:tcW w:w="2160" w:type="dxa"/>
          </w:tcPr>
          <w:p w14:paraId="0221EDD7" w14:textId="77777777" w:rsidR="002D4460" w:rsidRPr="002D4460" w:rsidRDefault="002D4460" w:rsidP="00AD2E64">
            <w:pPr>
              <w:rPr>
                <w:sz w:val="18"/>
                <w:szCs w:val="18"/>
              </w:rPr>
            </w:pPr>
            <w:r w:rsidRPr="002D4460">
              <w:rPr>
                <w:sz w:val="18"/>
                <w:szCs w:val="18"/>
              </w:rPr>
              <w:t>18 April 2024</w:t>
            </w:r>
          </w:p>
        </w:tc>
        <w:tc>
          <w:tcPr>
            <w:tcW w:w="2160" w:type="dxa"/>
          </w:tcPr>
          <w:p w14:paraId="6AAE0268" w14:textId="77777777" w:rsidR="002D4460" w:rsidRPr="002D4460" w:rsidRDefault="002D4460" w:rsidP="00AD2E64">
            <w:pPr>
              <w:rPr>
                <w:sz w:val="18"/>
                <w:szCs w:val="18"/>
              </w:rPr>
            </w:pPr>
            <w:r w:rsidRPr="002D4460">
              <w:rPr>
                <w:sz w:val="18"/>
                <w:szCs w:val="18"/>
              </w:rPr>
              <w:t>Carbon Footprint Page</w:t>
            </w:r>
          </w:p>
        </w:tc>
        <w:tc>
          <w:tcPr>
            <w:tcW w:w="2160" w:type="dxa"/>
          </w:tcPr>
          <w:p w14:paraId="309F3D8E" w14:textId="77777777" w:rsidR="002D4460" w:rsidRPr="002D4460" w:rsidRDefault="002D4460" w:rsidP="00AD2E64">
            <w:pPr>
              <w:rPr>
                <w:sz w:val="18"/>
                <w:szCs w:val="18"/>
              </w:rPr>
            </w:pPr>
            <w:r w:rsidRPr="002D4460">
              <w:rPr>
                <w:sz w:val="18"/>
                <w:szCs w:val="18"/>
              </w:rPr>
              <w:t>Black Box Testing -&gt; Functional Testing, Integration Testing, Unit Testing</w:t>
            </w:r>
          </w:p>
        </w:tc>
        <w:tc>
          <w:tcPr>
            <w:tcW w:w="2160" w:type="dxa"/>
          </w:tcPr>
          <w:p w14:paraId="68093F09" w14:textId="77777777" w:rsidR="002D4460" w:rsidRPr="002D4460" w:rsidRDefault="002D4460" w:rsidP="00AD2E64">
            <w:pPr>
              <w:rPr>
                <w:sz w:val="18"/>
                <w:szCs w:val="18"/>
              </w:rPr>
            </w:pPr>
            <w:r w:rsidRPr="002D4460">
              <w:rPr>
                <w:sz w:val="18"/>
                <w:szCs w:val="18"/>
              </w:rPr>
              <w:t>No data needed. Testing if the carbon footprint calculator works properly and returns expected results based on user input.</w:t>
            </w:r>
          </w:p>
        </w:tc>
      </w:tr>
      <w:tr w:rsidR="002D4460" w14:paraId="5382C569" w14:textId="77777777" w:rsidTr="002D4460">
        <w:tc>
          <w:tcPr>
            <w:tcW w:w="2160" w:type="dxa"/>
          </w:tcPr>
          <w:p w14:paraId="0F969614" w14:textId="77777777" w:rsidR="002D4460" w:rsidRPr="002D4460" w:rsidRDefault="002D4460" w:rsidP="00AD2E64">
            <w:pPr>
              <w:rPr>
                <w:sz w:val="18"/>
                <w:szCs w:val="18"/>
              </w:rPr>
            </w:pPr>
            <w:r w:rsidRPr="002D4460">
              <w:rPr>
                <w:sz w:val="18"/>
                <w:szCs w:val="18"/>
              </w:rPr>
              <w:t>20 April 2024</w:t>
            </w:r>
          </w:p>
        </w:tc>
        <w:tc>
          <w:tcPr>
            <w:tcW w:w="2160" w:type="dxa"/>
          </w:tcPr>
          <w:p w14:paraId="1F0838E9" w14:textId="77777777" w:rsidR="002D4460" w:rsidRPr="002D4460" w:rsidRDefault="002D4460" w:rsidP="00AD2E64">
            <w:pPr>
              <w:rPr>
                <w:sz w:val="18"/>
                <w:szCs w:val="18"/>
              </w:rPr>
            </w:pPr>
            <w:r w:rsidRPr="002D4460">
              <w:rPr>
                <w:sz w:val="18"/>
                <w:szCs w:val="18"/>
              </w:rPr>
              <w:t>Login/Register Page</w:t>
            </w:r>
          </w:p>
        </w:tc>
        <w:tc>
          <w:tcPr>
            <w:tcW w:w="2160" w:type="dxa"/>
          </w:tcPr>
          <w:p w14:paraId="197C0C9A" w14:textId="77777777" w:rsidR="002D4460" w:rsidRPr="002D4460" w:rsidRDefault="002D4460" w:rsidP="00AD2E64">
            <w:pPr>
              <w:rPr>
                <w:sz w:val="18"/>
                <w:szCs w:val="18"/>
              </w:rPr>
            </w:pPr>
            <w:r w:rsidRPr="002D4460">
              <w:rPr>
                <w:sz w:val="18"/>
                <w:szCs w:val="18"/>
              </w:rPr>
              <w:t>White Box Testing, Black Box Testing -&gt; Functional Testing, Integration Testing</w:t>
            </w:r>
          </w:p>
        </w:tc>
        <w:tc>
          <w:tcPr>
            <w:tcW w:w="2160" w:type="dxa"/>
          </w:tcPr>
          <w:p w14:paraId="46FC2E23" w14:textId="77777777" w:rsidR="002D4460" w:rsidRPr="002D4460" w:rsidRDefault="002D4460" w:rsidP="00AD2E64">
            <w:pPr>
              <w:rPr>
                <w:sz w:val="18"/>
                <w:szCs w:val="18"/>
              </w:rPr>
            </w:pPr>
            <w:r w:rsidRPr="002D4460">
              <w:rPr>
                <w:sz w:val="18"/>
                <w:szCs w:val="18"/>
              </w:rPr>
              <w:t>Test data needed: Valid username/password, invalid credentials for error checking.</w:t>
            </w:r>
          </w:p>
        </w:tc>
      </w:tr>
      <w:tr w:rsidR="002D4460" w14:paraId="2EED93F5" w14:textId="77777777" w:rsidTr="002D4460">
        <w:tc>
          <w:tcPr>
            <w:tcW w:w="2160" w:type="dxa"/>
          </w:tcPr>
          <w:p w14:paraId="5ADC3F09" w14:textId="77777777" w:rsidR="002D4460" w:rsidRPr="002D4460" w:rsidRDefault="002D4460" w:rsidP="00AD2E64">
            <w:pPr>
              <w:rPr>
                <w:sz w:val="18"/>
                <w:szCs w:val="18"/>
              </w:rPr>
            </w:pPr>
            <w:r w:rsidRPr="002D4460">
              <w:rPr>
                <w:sz w:val="18"/>
                <w:szCs w:val="18"/>
              </w:rPr>
              <w:t>20 April 2024</w:t>
            </w:r>
          </w:p>
        </w:tc>
        <w:tc>
          <w:tcPr>
            <w:tcW w:w="2160" w:type="dxa"/>
          </w:tcPr>
          <w:p w14:paraId="4E6B19B4" w14:textId="77777777" w:rsidR="002D4460" w:rsidRPr="002D4460" w:rsidRDefault="002D4460" w:rsidP="00AD2E64">
            <w:pPr>
              <w:rPr>
                <w:sz w:val="18"/>
                <w:szCs w:val="18"/>
              </w:rPr>
            </w:pPr>
            <w:r w:rsidRPr="002D4460">
              <w:rPr>
                <w:sz w:val="18"/>
                <w:szCs w:val="18"/>
              </w:rPr>
              <w:t>User Authentication System</w:t>
            </w:r>
          </w:p>
        </w:tc>
        <w:tc>
          <w:tcPr>
            <w:tcW w:w="2160" w:type="dxa"/>
          </w:tcPr>
          <w:p w14:paraId="7DC5FBA2" w14:textId="77777777" w:rsidR="002D4460" w:rsidRPr="002D4460" w:rsidRDefault="002D4460" w:rsidP="00AD2E64">
            <w:pPr>
              <w:rPr>
                <w:sz w:val="18"/>
                <w:szCs w:val="18"/>
              </w:rPr>
            </w:pPr>
            <w:r w:rsidRPr="002D4460">
              <w:rPr>
                <w:sz w:val="18"/>
                <w:szCs w:val="18"/>
              </w:rPr>
              <w:t>Database Testing -&gt; Query Execution and Error Handling Testing</w:t>
            </w:r>
          </w:p>
        </w:tc>
        <w:tc>
          <w:tcPr>
            <w:tcW w:w="2160" w:type="dxa"/>
          </w:tcPr>
          <w:p w14:paraId="2F536F9D" w14:textId="77777777" w:rsidR="002D4460" w:rsidRPr="002D4460" w:rsidRDefault="002D4460" w:rsidP="00AD2E64">
            <w:pPr>
              <w:rPr>
                <w:sz w:val="18"/>
                <w:szCs w:val="18"/>
              </w:rPr>
            </w:pPr>
            <w:r w:rsidRPr="002D4460">
              <w:rPr>
                <w:sz w:val="18"/>
                <w:szCs w:val="18"/>
              </w:rPr>
              <w:t>Test data needed: Valid/invalid login credentials (username/password), test account creation and login functionalities.</w:t>
            </w:r>
          </w:p>
        </w:tc>
      </w:tr>
      <w:tr w:rsidR="002D4460" w14:paraId="75DF0F20" w14:textId="77777777" w:rsidTr="002D4460">
        <w:tc>
          <w:tcPr>
            <w:tcW w:w="2160" w:type="dxa"/>
          </w:tcPr>
          <w:p w14:paraId="6B51E123" w14:textId="77777777" w:rsidR="002D4460" w:rsidRPr="002D4460" w:rsidRDefault="002D4460" w:rsidP="00AD2E64">
            <w:pPr>
              <w:rPr>
                <w:sz w:val="18"/>
                <w:szCs w:val="18"/>
              </w:rPr>
            </w:pPr>
            <w:r w:rsidRPr="002D4460">
              <w:rPr>
                <w:sz w:val="18"/>
                <w:szCs w:val="18"/>
              </w:rPr>
              <w:t>20 April 2024</w:t>
            </w:r>
          </w:p>
        </w:tc>
        <w:tc>
          <w:tcPr>
            <w:tcW w:w="2160" w:type="dxa"/>
          </w:tcPr>
          <w:p w14:paraId="3F36F254" w14:textId="77777777" w:rsidR="002D4460" w:rsidRPr="002D4460" w:rsidRDefault="002D4460" w:rsidP="00AD2E64">
            <w:pPr>
              <w:rPr>
                <w:sz w:val="18"/>
                <w:szCs w:val="18"/>
              </w:rPr>
            </w:pPr>
            <w:r w:rsidRPr="002D4460">
              <w:rPr>
                <w:sz w:val="18"/>
                <w:szCs w:val="18"/>
              </w:rPr>
              <w:t>Product Pages (Solar, EV, Smart Home)</w:t>
            </w:r>
          </w:p>
        </w:tc>
        <w:tc>
          <w:tcPr>
            <w:tcW w:w="2160" w:type="dxa"/>
          </w:tcPr>
          <w:p w14:paraId="39FB48AC" w14:textId="77777777" w:rsidR="002D4460" w:rsidRPr="002D4460" w:rsidRDefault="002D4460" w:rsidP="00AD2E64">
            <w:pPr>
              <w:rPr>
                <w:sz w:val="18"/>
                <w:szCs w:val="18"/>
              </w:rPr>
            </w:pPr>
            <w:r w:rsidRPr="002D4460">
              <w:rPr>
                <w:sz w:val="18"/>
                <w:szCs w:val="18"/>
              </w:rPr>
              <w:t>Compatibility Testing -&gt; Non-Functional Testing</w:t>
            </w:r>
          </w:p>
        </w:tc>
        <w:tc>
          <w:tcPr>
            <w:tcW w:w="2160" w:type="dxa"/>
          </w:tcPr>
          <w:p w14:paraId="781FC540" w14:textId="77777777" w:rsidR="002D4460" w:rsidRPr="002D4460" w:rsidRDefault="002D4460" w:rsidP="00AD2E64">
            <w:pPr>
              <w:rPr>
                <w:sz w:val="18"/>
                <w:szCs w:val="18"/>
              </w:rPr>
            </w:pPr>
            <w:r w:rsidRPr="002D4460">
              <w:rPr>
                <w:sz w:val="18"/>
                <w:szCs w:val="18"/>
              </w:rPr>
              <w:t>OS needed: iOS, macOS, Windows, Android; Browsers: Chrome, Edge, Firefox, Opera, Safari.</w:t>
            </w:r>
          </w:p>
        </w:tc>
      </w:tr>
      <w:tr w:rsidR="002D4460" w14:paraId="446A6997" w14:textId="77777777" w:rsidTr="002D4460">
        <w:tc>
          <w:tcPr>
            <w:tcW w:w="2160" w:type="dxa"/>
          </w:tcPr>
          <w:p w14:paraId="0954279A" w14:textId="77777777" w:rsidR="002D4460" w:rsidRPr="002D4460" w:rsidRDefault="002D4460" w:rsidP="00AD2E64">
            <w:pPr>
              <w:rPr>
                <w:sz w:val="18"/>
                <w:szCs w:val="18"/>
              </w:rPr>
            </w:pPr>
            <w:r w:rsidRPr="002D4460">
              <w:rPr>
                <w:sz w:val="18"/>
                <w:szCs w:val="18"/>
              </w:rPr>
              <w:t>20 April 2024</w:t>
            </w:r>
          </w:p>
        </w:tc>
        <w:tc>
          <w:tcPr>
            <w:tcW w:w="2160" w:type="dxa"/>
          </w:tcPr>
          <w:p w14:paraId="7C8004DA" w14:textId="77777777" w:rsidR="002D4460" w:rsidRPr="002D4460" w:rsidRDefault="002D4460" w:rsidP="00AD2E64">
            <w:pPr>
              <w:rPr>
                <w:sz w:val="18"/>
                <w:szCs w:val="18"/>
              </w:rPr>
            </w:pPr>
            <w:r w:rsidRPr="002D4460">
              <w:rPr>
                <w:sz w:val="18"/>
                <w:szCs w:val="18"/>
              </w:rPr>
              <w:t>Consultation Scheduling (Backend)</w:t>
            </w:r>
          </w:p>
        </w:tc>
        <w:tc>
          <w:tcPr>
            <w:tcW w:w="2160" w:type="dxa"/>
          </w:tcPr>
          <w:p w14:paraId="56470B17" w14:textId="77777777" w:rsidR="002D4460" w:rsidRPr="002D4460" w:rsidRDefault="002D4460" w:rsidP="00AD2E64">
            <w:pPr>
              <w:rPr>
                <w:sz w:val="18"/>
                <w:szCs w:val="18"/>
              </w:rPr>
            </w:pPr>
            <w:r w:rsidRPr="002D4460">
              <w:rPr>
                <w:sz w:val="18"/>
                <w:szCs w:val="18"/>
              </w:rPr>
              <w:t>Database Testing -&gt; Query Execution and Error Handling Testing</w:t>
            </w:r>
          </w:p>
        </w:tc>
        <w:tc>
          <w:tcPr>
            <w:tcW w:w="2160" w:type="dxa"/>
          </w:tcPr>
          <w:p w14:paraId="7E8160C5" w14:textId="77777777" w:rsidR="002D4460" w:rsidRPr="002D4460" w:rsidRDefault="002D4460" w:rsidP="00AD2E64">
            <w:pPr>
              <w:rPr>
                <w:sz w:val="18"/>
                <w:szCs w:val="18"/>
              </w:rPr>
            </w:pPr>
            <w:r w:rsidRPr="002D4460">
              <w:rPr>
                <w:sz w:val="18"/>
                <w:szCs w:val="18"/>
              </w:rPr>
              <w:t>Test data needed: Consultation request details (user info, product interest, preferred date/time).</w:t>
            </w:r>
          </w:p>
        </w:tc>
      </w:tr>
      <w:tr w:rsidR="002D4460" w14:paraId="011FDB5B" w14:textId="77777777" w:rsidTr="002D4460">
        <w:tc>
          <w:tcPr>
            <w:tcW w:w="2160" w:type="dxa"/>
          </w:tcPr>
          <w:p w14:paraId="4161A1CB" w14:textId="77777777" w:rsidR="002D4460" w:rsidRPr="002D4460" w:rsidRDefault="002D4460" w:rsidP="00AD2E64">
            <w:pPr>
              <w:rPr>
                <w:sz w:val="18"/>
                <w:szCs w:val="18"/>
              </w:rPr>
            </w:pPr>
            <w:r w:rsidRPr="002D4460">
              <w:rPr>
                <w:sz w:val="18"/>
                <w:szCs w:val="18"/>
              </w:rPr>
              <w:t>22 April 2024</w:t>
            </w:r>
          </w:p>
        </w:tc>
        <w:tc>
          <w:tcPr>
            <w:tcW w:w="2160" w:type="dxa"/>
          </w:tcPr>
          <w:p w14:paraId="5988BDB7" w14:textId="77777777" w:rsidR="002D4460" w:rsidRPr="002D4460" w:rsidRDefault="002D4460" w:rsidP="00AD2E64">
            <w:pPr>
              <w:rPr>
                <w:sz w:val="18"/>
                <w:szCs w:val="18"/>
              </w:rPr>
            </w:pPr>
            <w:r w:rsidRPr="002D4460">
              <w:rPr>
                <w:sz w:val="18"/>
                <w:szCs w:val="18"/>
              </w:rPr>
              <w:t>Dashboard (Data Tracking &amp; View)</w:t>
            </w:r>
          </w:p>
        </w:tc>
        <w:tc>
          <w:tcPr>
            <w:tcW w:w="2160" w:type="dxa"/>
          </w:tcPr>
          <w:p w14:paraId="6DE2EE91" w14:textId="77777777" w:rsidR="002D4460" w:rsidRPr="002D4460" w:rsidRDefault="002D4460" w:rsidP="00AD2E64">
            <w:pPr>
              <w:rPr>
                <w:sz w:val="18"/>
                <w:szCs w:val="18"/>
              </w:rPr>
            </w:pPr>
            <w:r w:rsidRPr="002D4460">
              <w:rPr>
                <w:sz w:val="18"/>
                <w:szCs w:val="18"/>
              </w:rPr>
              <w:t>White Box Testing, Black Box Testing -&gt; Functional Testing, Integration Testing</w:t>
            </w:r>
          </w:p>
        </w:tc>
        <w:tc>
          <w:tcPr>
            <w:tcW w:w="2160" w:type="dxa"/>
          </w:tcPr>
          <w:p w14:paraId="35E72FC1" w14:textId="77777777" w:rsidR="002D4460" w:rsidRPr="002D4460" w:rsidRDefault="002D4460" w:rsidP="00AD2E64">
            <w:pPr>
              <w:rPr>
                <w:sz w:val="18"/>
                <w:szCs w:val="18"/>
              </w:rPr>
            </w:pPr>
            <w:r w:rsidRPr="002D4460">
              <w:rPr>
                <w:sz w:val="18"/>
                <w:szCs w:val="18"/>
              </w:rPr>
              <w:t>Test data needed: User consultation data, energy usage data. Verify data display and update functionality on the dashboard.</w:t>
            </w:r>
          </w:p>
        </w:tc>
      </w:tr>
      <w:tr w:rsidR="002D4460" w14:paraId="29E0A52D" w14:textId="77777777" w:rsidTr="002D4460">
        <w:tc>
          <w:tcPr>
            <w:tcW w:w="2160" w:type="dxa"/>
          </w:tcPr>
          <w:p w14:paraId="3E2ED62D" w14:textId="77777777" w:rsidR="002D4460" w:rsidRPr="002D4460" w:rsidRDefault="002D4460" w:rsidP="00AD2E64">
            <w:pPr>
              <w:rPr>
                <w:sz w:val="18"/>
                <w:szCs w:val="18"/>
              </w:rPr>
            </w:pPr>
            <w:r w:rsidRPr="002D4460">
              <w:rPr>
                <w:sz w:val="18"/>
                <w:szCs w:val="18"/>
              </w:rPr>
              <w:lastRenderedPageBreak/>
              <w:t>22 April 2024</w:t>
            </w:r>
          </w:p>
        </w:tc>
        <w:tc>
          <w:tcPr>
            <w:tcW w:w="2160" w:type="dxa"/>
          </w:tcPr>
          <w:p w14:paraId="25DB44F5" w14:textId="77777777" w:rsidR="002D4460" w:rsidRPr="002D4460" w:rsidRDefault="002D4460" w:rsidP="00AD2E64">
            <w:pPr>
              <w:rPr>
                <w:sz w:val="18"/>
                <w:szCs w:val="18"/>
              </w:rPr>
            </w:pPr>
            <w:r w:rsidRPr="002D4460">
              <w:rPr>
                <w:sz w:val="18"/>
                <w:szCs w:val="18"/>
              </w:rPr>
              <w:t>Accessibility Features</w:t>
            </w:r>
          </w:p>
        </w:tc>
        <w:tc>
          <w:tcPr>
            <w:tcW w:w="2160" w:type="dxa"/>
          </w:tcPr>
          <w:p w14:paraId="67F12A51" w14:textId="77777777" w:rsidR="002D4460" w:rsidRPr="002D4460" w:rsidRDefault="002D4460" w:rsidP="00AD2E64">
            <w:pPr>
              <w:rPr>
                <w:sz w:val="18"/>
                <w:szCs w:val="18"/>
              </w:rPr>
            </w:pPr>
            <w:r w:rsidRPr="002D4460">
              <w:rPr>
                <w:sz w:val="18"/>
                <w:szCs w:val="18"/>
              </w:rPr>
              <w:t>Black Box Testing -&gt; Non-Functional Testing: Usability Testing, Accessibility Testing</w:t>
            </w:r>
          </w:p>
        </w:tc>
        <w:tc>
          <w:tcPr>
            <w:tcW w:w="2160" w:type="dxa"/>
          </w:tcPr>
          <w:p w14:paraId="29F151EC" w14:textId="77777777" w:rsidR="002D4460" w:rsidRPr="002D4460" w:rsidRDefault="002D4460" w:rsidP="00AD2E64">
            <w:pPr>
              <w:rPr>
                <w:sz w:val="18"/>
                <w:szCs w:val="18"/>
              </w:rPr>
            </w:pPr>
            <w:r w:rsidRPr="002D4460">
              <w:rPr>
                <w:sz w:val="18"/>
                <w:szCs w:val="18"/>
              </w:rPr>
              <w:t>OS and browser: iOS, macOS, Windows, Android; Browsers: Chrome, Edge, Firefox, Opera, Safari. Test if accessibility features (e.g., screen readers) are working as expected.</w:t>
            </w:r>
          </w:p>
        </w:tc>
      </w:tr>
      <w:tr w:rsidR="002D4460" w14:paraId="0D4C5C59" w14:textId="77777777" w:rsidTr="002D4460">
        <w:tc>
          <w:tcPr>
            <w:tcW w:w="2160" w:type="dxa"/>
          </w:tcPr>
          <w:p w14:paraId="2A2D6C0B" w14:textId="77777777" w:rsidR="002D4460" w:rsidRPr="002D4460" w:rsidRDefault="002D4460" w:rsidP="00AD2E64">
            <w:pPr>
              <w:rPr>
                <w:sz w:val="18"/>
                <w:szCs w:val="18"/>
              </w:rPr>
            </w:pPr>
            <w:r w:rsidRPr="002D4460">
              <w:rPr>
                <w:sz w:val="18"/>
                <w:szCs w:val="18"/>
              </w:rPr>
              <w:t>22 April 2024</w:t>
            </w:r>
          </w:p>
        </w:tc>
        <w:tc>
          <w:tcPr>
            <w:tcW w:w="2160" w:type="dxa"/>
          </w:tcPr>
          <w:p w14:paraId="2B969A6B" w14:textId="77777777" w:rsidR="002D4460" w:rsidRPr="002D4460" w:rsidRDefault="002D4460" w:rsidP="00AD2E64">
            <w:pPr>
              <w:rPr>
                <w:sz w:val="18"/>
                <w:szCs w:val="18"/>
              </w:rPr>
            </w:pPr>
            <w:r w:rsidRPr="002D4460">
              <w:rPr>
                <w:sz w:val="18"/>
                <w:szCs w:val="18"/>
              </w:rPr>
              <w:t>Energy Tracking Features</w:t>
            </w:r>
          </w:p>
        </w:tc>
        <w:tc>
          <w:tcPr>
            <w:tcW w:w="2160" w:type="dxa"/>
          </w:tcPr>
          <w:p w14:paraId="4BAECC18" w14:textId="77777777" w:rsidR="002D4460" w:rsidRPr="002D4460" w:rsidRDefault="002D4460" w:rsidP="00AD2E64">
            <w:pPr>
              <w:rPr>
                <w:sz w:val="18"/>
                <w:szCs w:val="18"/>
              </w:rPr>
            </w:pPr>
            <w:r w:rsidRPr="002D4460">
              <w:rPr>
                <w:sz w:val="18"/>
                <w:szCs w:val="18"/>
              </w:rPr>
              <w:t>Functional Testing, Integration Testing</w:t>
            </w:r>
          </w:p>
        </w:tc>
        <w:tc>
          <w:tcPr>
            <w:tcW w:w="2160" w:type="dxa"/>
          </w:tcPr>
          <w:p w14:paraId="0BD88AAA" w14:textId="77777777" w:rsidR="002D4460" w:rsidRPr="002D4460" w:rsidRDefault="002D4460" w:rsidP="00AD2E64">
            <w:pPr>
              <w:rPr>
                <w:sz w:val="18"/>
                <w:szCs w:val="18"/>
              </w:rPr>
            </w:pPr>
            <w:r w:rsidRPr="002D4460">
              <w:rPr>
                <w:sz w:val="18"/>
                <w:szCs w:val="18"/>
              </w:rPr>
              <w:t>Test data needed: Energy consumption data. Ensure that energy usage tracking features on the dashboard work as intended.</w:t>
            </w:r>
          </w:p>
        </w:tc>
      </w:tr>
      <w:tr w:rsidR="002D4460" w14:paraId="4BE11C2E" w14:textId="77777777" w:rsidTr="002D4460">
        <w:tc>
          <w:tcPr>
            <w:tcW w:w="2160" w:type="dxa"/>
          </w:tcPr>
          <w:p w14:paraId="457F8BD6" w14:textId="77777777" w:rsidR="002D4460" w:rsidRPr="002D4460" w:rsidRDefault="002D4460" w:rsidP="00AD2E64">
            <w:pPr>
              <w:rPr>
                <w:sz w:val="18"/>
                <w:szCs w:val="18"/>
              </w:rPr>
            </w:pPr>
            <w:r w:rsidRPr="002D4460">
              <w:rPr>
                <w:sz w:val="18"/>
                <w:szCs w:val="18"/>
              </w:rPr>
              <w:t>24 April 2024</w:t>
            </w:r>
          </w:p>
        </w:tc>
        <w:tc>
          <w:tcPr>
            <w:tcW w:w="2160" w:type="dxa"/>
          </w:tcPr>
          <w:p w14:paraId="492471D9" w14:textId="77777777" w:rsidR="002D4460" w:rsidRPr="002D4460" w:rsidRDefault="002D4460" w:rsidP="00AD2E64">
            <w:pPr>
              <w:rPr>
                <w:sz w:val="18"/>
                <w:szCs w:val="18"/>
              </w:rPr>
            </w:pPr>
            <w:r w:rsidRPr="002D4460">
              <w:rPr>
                <w:sz w:val="18"/>
                <w:szCs w:val="18"/>
              </w:rPr>
              <w:t>Backend API for Consultation &amp; Product Data</w:t>
            </w:r>
          </w:p>
        </w:tc>
        <w:tc>
          <w:tcPr>
            <w:tcW w:w="2160" w:type="dxa"/>
          </w:tcPr>
          <w:p w14:paraId="16307B42" w14:textId="77777777" w:rsidR="002D4460" w:rsidRPr="002D4460" w:rsidRDefault="002D4460" w:rsidP="00AD2E64">
            <w:pPr>
              <w:rPr>
                <w:sz w:val="18"/>
                <w:szCs w:val="18"/>
              </w:rPr>
            </w:pPr>
            <w:r w:rsidRPr="002D4460">
              <w:rPr>
                <w:sz w:val="18"/>
                <w:szCs w:val="18"/>
              </w:rPr>
              <w:t>Database Testing, API Testing</w:t>
            </w:r>
          </w:p>
        </w:tc>
        <w:tc>
          <w:tcPr>
            <w:tcW w:w="2160" w:type="dxa"/>
          </w:tcPr>
          <w:p w14:paraId="5CF55C41" w14:textId="77777777" w:rsidR="002D4460" w:rsidRPr="002D4460" w:rsidRDefault="002D4460" w:rsidP="00AD2E64">
            <w:pPr>
              <w:rPr>
                <w:sz w:val="18"/>
                <w:szCs w:val="18"/>
              </w:rPr>
            </w:pPr>
            <w:r w:rsidRPr="002D4460">
              <w:rPr>
                <w:sz w:val="18"/>
                <w:szCs w:val="18"/>
              </w:rPr>
              <w:t>Test data needed: User data, consultation data, product data. Ensure APIs return correct data and handle errors gracefully.</w:t>
            </w:r>
          </w:p>
        </w:tc>
      </w:tr>
      <w:tr w:rsidR="002D4460" w14:paraId="7BDF9684" w14:textId="77777777" w:rsidTr="002D4460">
        <w:tc>
          <w:tcPr>
            <w:tcW w:w="2160" w:type="dxa"/>
          </w:tcPr>
          <w:p w14:paraId="1602E023" w14:textId="77777777" w:rsidR="002D4460" w:rsidRPr="002D4460" w:rsidRDefault="002D4460" w:rsidP="00AD2E64">
            <w:pPr>
              <w:rPr>
                <w:sz w:val="18"/>
                <w:szCs w:val="18"/>
              </w:rPr>
            </w:pPr>
            <w:r w:rsidRPr="002D4460">
              <w:rPr>
                <w:sz w:val="18"/>
                <w:szCs w:val="18"/>
              </w:rPr>
              <w:t>24 April 2024</w:t>
            </w:r>
          </w:p>
        </w:tc>
        <w:tc>
          <w:tcPr>
            <w:tcW w:w="2160" w:type="dxa"/>
          </w:tcPr>
          <w:p w14:paraId="075D66E0" w14:textId="77777777" w:rsidR="002D4460" w:rsidRPr="002D4460" w:rsidRDefault="002D4460" w:rsidP="00AD2E64">
            <w:pPr>
              <w:rPr>
                <w:sz w:val="18"/>
                <w:szCs w:val="18"/>
              </w:rPr>
            </w:pPr>
            <w:r w:rsidRPr="002D4460">
              <w:rPr>
                <w:sz w:val="18"/>
                <w:szCs w:val="18"/>
              </w:rPr>
              <w:t>Consultation Page (Error Handling)</w:t>
            </w:r>
          </w:p>
        </w:tc>
        <w:tc>
          <w:tcPr>
            <w:tcW w:w="2160" w:type="dxa"/>
          </w:tcPr>
          <w:p w14:paraId="25404FC8" w14:textId="77777777" w:rsidR="002D4460" w:rsidRPr="002D4460" w:rsidRDefault="002D4460" w:rsidP="00AD2E64">
            <w:pPr>
              <w:rPr>
                <w:sz w:val="18"/>
                <w:szCs w:val="18"/>
              </w:rPr>
            </w:pPr>
            <w:r w:rsidRPr="002D4460">
              <w:rPr>
                <w:sz w:val="18"/>
                <w:szCs w:val="18"/>
              </w:rPr>
              <w:t>Black Box Testing -&gt; Error Handling Testing</w:t>
            </w:r>
          </w:p>
        </w:tc>
        <w:tc>
          <w:tcPr>
            <w:tcW w:w="2160" w:type="dxa"/>
          </w:tcPr>
          <w:p w14:paraId="2F416C2C" w14:textId="77777777" w:rsidR="002D4460" w:rsidRPr="002D4460" w:rsidRDefault="002D4460" w:rsidP="00AD2E64">
            <w:pPr>
              <w:rPr>
                <w:sz w:val="18"/>
                <w:szCs w:val="18"/>
              </w:rPr>
            </w:pPr>
            <w:r w:rsidRPr="002D4460">
              <w:rPr>
                <w:sz w:val="18"/>
                <w:szCs w:val="18"/>
              </w:rPr>
              <w:t>Test data needed: Invalid inputs in consultation form (e.g., missing fields, invalid email). Verify if the correct error messages appear.</w:t>
            </w:r>
          </w:p>
        </w:tc>
      </w:tr>
      <w:tr w:rsidR="002D4460" w14:paraId="1691DDA6" w14:textId="77777777" w:rsidTr="002D4460">
        <w:tc>
          <w:tcPr>
            <w:tcW w:w="2160" w:type="dxa"/>
          </w:tcPr>
          <w:p w14:paraId="4B9E518B" w14:textId="77777777" w:rsidR="002D4460" w:rsidRPr="002D4460" w:rsidRDefault="002D4460" w:rsidP="00AD2E64">
            <w:pPr>
              <w:rPr>
                <w:sz w:val="18"/>
                <w:szCs w:val="18"/>
              </w:rPr>
            </w:pPr>
            <w:r w:rsidRPr="002D4460">
              <w:rPr>
                <w:sz w:val="18"/>
                <w:szCs w:val="18"/>
              </w:rPr>
              <w:t>24 April 2024</w:t>
            </w:r>
          </w:p>
        </w:tc>
        <w:tc>
          <w:tcPr>
            <w:tcW w:w="2160" w:type="dxa"/>
          </w:tcPr>
          <w:p w14:paraId="13AB2AA0" w14:textId="77777777" w:rsidR="002D4460" w:rsidRPr="002D4460" w:rsidRDefault="002D4460" w:rsidP="00AD2E64">
            <w:pPr>
              <w:rPr>
                <w:sz w:val="18"/>
                <w:szCs w:val="18"/>
              </w:rPr>
            </w:pPr>
            <w:r w:rsidRPr="002D4460">
              <w:rPr>
                <w:sz w:val="18"/>
                <w:szCs w:val="18"/>
              </w:rPr>
              <w:t>Carbon Footprint Calculator (Error Handling)</w:t>
            </w:r>
          </w:p>
        </w:tc>
        <w:tc>
          <w:tcPr>
            <w:tcW w:w="2160" w:type="dxa"/>
          </w:tcPr>
          <w:p w14:paraId="288EE989" w14:textId="77777777" w:rsidR="002D4460" w:rsidRPr="002D4460" w:rsidRDefault="002D4460" w:rsidP="00AD2E64">
            <w:pPr>
              <w:rPr>
                <w:sz w:val="18"/>
                <w:szCs w:val="18"/>
              </w:rPr>
            </w:pPr>
            <w:r w:rsidRPr="002D4460">
              <w:rPr>
                <w:sz w:val="18"/>
                <w:szCs w:val="18"/>
              </w:rPr>
              <w:t>Black Box Testing -&gt; Error Handling Testing</w:t>
            </w:r>
          </w:p>
        </w:tc>
        <w:tc>
          <w:tcPr>
            <w:tcW w:w="2160" w:type="dxa"/>
          </w:tcPr>
          <w:p w14:paraId="0DA1E319" w14:textId="77777777" w:rsidR="002D4460" w:rsidRPr="002D4460" w:rsidRDefault="002D4460" w:rsidP="00AD2E64">
            <w:pPr>
              <w:rPr>
                <w:sz w:val="18"/>
                <w:szCs w:val="18"/>
              </w:rPr>
            </w:pPr>
            <w:r w:rsidRPr="002D4460">
              <w:rPr>
                <w:sz w:val="18"/>
                <w:szCs w:val="18"/>
              </w:rPr>
              <w:t>Test data needed: Invalid or missing input for carbon footprint form. Ensure that the form handles errors (e.g., empty fields) gracefully.</w:t>
            </w:r>
          </w:p>
        </w:tc>
      </w:tr>
      <w:tr w:rsidR="002D4460" w14:paraId="5D317832" w14:textId="77777777" w:rsidTr="002D4460">
        <w:tc>
          <w:tcPr>
            <w:tcW w:w="2160" w:type="dxa"/>
          </w:tcPr>
          <w:p w14:paraId="74F0D92E" w14:textId="77777777" w:rsidR="002D4460" w:rsidRPr="002D4460" w:rsidRDefault="002D4460" w:rsidP="00AD2E64">
            <w:pPr>
              <w:rPr>
                <w:sz w:val="18"/>
                <w:szCs w:val="18"/>
              </w:rPr>
            </w:pPr>
            <w:r w:rsidRPr="002D4460">
              <w:rPr>
                <w:sz w:val="18"/>
                <w:szCs w:val="18"/>
              </w:rPr>
              <w:t>24 April 2024</w:t>
            </w:r>
          </w:p>
        </w:tc>
        <w:tc>
          <w:tcPr>
            <w:tcW w:w="2160" w:type="dxa"/>
          </w:tcPr>
          <w:p w14:paraId="56C8BC89" w14:textId="77777777" w:rsidR="002D4460" w:rsidRPr="002D4460" w:rsidRDefault="002D4460" w:rsidP="00AD2E64">
            <w:pPr>
              <w:rPr>
                <w:sz w:val="18"/>
                <w:szCs w:val="18"/>
              </w:rPr>
            </w:pPr>
            <w:r w:rsidRPr="002D4460">
              <w:rPr>
                <w:sz w:val="18"/>
                <w:szCs w:val="18"/>
              </w:rPr>
              <w:t>Carbon Footprint Calculation (Accuracy)</w:t>
            </w:r>
          </w:p>
        </w:tc>
        <w:tc>
          <w:tcPr>
            <w:tcW w:w="2160" w:type="dxa"/>
          </w:tcPr>
          <w:p w14:paraId="6DF5B34D" w14:textId="77777777" w:rsidR="002D4460" w:rsidRPr="002D4460" w:rsidRDefault="002D4460" w:rsidP="00AD2E64">
            <w:pPr>
              <w:rPr>
                <w:sz w:val="18"/>
                <w:szCs w:val="18"/>
              </w:rPr>
            </w:pPr>
            <w:r w:rsidRPr="002D4460">
              <w:rPr>
                <w:sz w:val="18"/>
                <w:szCs w:val="18"/>
              </w:rPr>
              <w:t>Functional Testing -&gt; Validation of Results</w:t>
            </w:r>
          </w:p>
        </w:tc>
        <w:tc>
          <w:tcPr>
            <w:tcW w:w="2160" w:type="dxa"/>
          </w:tcPr>
          <w:p w14:paraId="05EC8185" w14:textId="77777777" w:rsidR="002D4460" w:rsidRPr="002D4460" w:rsidRDefault="002D4460" w:rsidP="00AD2E64">
            <w:pPr>
              <w:rPr>
                <w:sz w:val="18"/>
                <w:szCs w:val="18"/>
              </w:rPr>
            </w:pPr>
            <w:r w:rsidRPr="002D4460">
              <w:rPr>
                <w:sz w:val="18"/>
                <w:szCs w:val="18"/>
              </w:rPr>
              <w:t>Test data needed: Sample user inputs (e.g., car usage, energy consumption). Compare the results with expected calculations.</w:t>
            </w:r>
          </w:p>
        </w:tc>
      </w:tr>
      <w:tr w:rsidR="002D4460" w14:paraId="531E6B2C" w14:textId="77777777" w:rsidTr="002D4460">
        <w:tc>
          <w:tcPr>
            <w:tcW w:w="2160" w:type="dxa"/>
          </w:tcPr>
          <w:p w14:paraId="4DDD0ECC" w14:textId="77777777" w:rsidR="002D4460" w:rsidRPr="002D4460" w:rsidRDefault="002D4460" w:rsidP="00AD2E64">
            <w:pPr>
              <w:rPr>
                <w:sz w:val="18"/>
                <w:szCs w:val="18"/>
              </w:rPr>
            </w:pPr>
            <w:r w:rsidRPr="002D4460">
              <w:rPr>
                <w:sz w:val="18"/>
                <w:szCs w:val="18"/>
              </w:rPr>
              <w:t>25 April 2024</w:t>
            </w:r>
          </w:p>
        </w:tc>
        <w:tc>
          <w:tcPr>
            <w:tcW w:w="2160" w:type="dxa"/>
          </w:tcPr>
          <w:p w14:paraId="348D92E2" w14:textId="77777777" w:rsidR="002D4460" w:rsidRPr="002D4460" w:rsidRDefault="002D4460" w:rsidP="00AD2E64">
            <w:pPr>
              <w:rPr>
                <w:sz w:val="18"/>
                <w:szCs w:val="18"/>
              </w:rPr>
            </w:pPr>
            <w:r w:rsidRPr="002D4460">
              <w:rPr>
                <w:sz w:val="18"/>
                <w:szCs w:val="18"/>
              </w:rPr>
              <w:t>Data Syncing (Consultations &amp; Energy Usage)</w:t>
            </w:r>
          </w:p>
        </w:tc>
        <w:tc>
          <w:tcPr>
            <w:tcW w:w="2160" w:type="dxa"/>
          </w:tcPr>
          <w:p w14:paraId="3648BBB9" w14:textId="77777777" w:rsidR="002D4460" w:rsidRPr="002D4460" w:rsidRDefault="002D4460" w:rsidP="00AD2E64">
            <w:pPr>
              <w:rPr>
                <w:sz w:val="18"/>
                <w:szCs w:val="18"/>
              </w:rPr>
            </w:pPr>
            <w:r w:rsidRPr="002D4460">
              <w:rPr>
                <w:sz w:val="18"/>
                <w:szCs w:val="18"/>
              </w:rPr>
              <w:t>Database Testing -&gt; Data Integrity and Sync Testing</w:t>
            </w:r>
          </w:p>
        </w:tc>
        <w:tc>
          <w:tcPr>
            <w:tcW w:w="2160" w:type="dxa"/>
          </w:tcPr>
          <w:p w14:paraId="1F5676F6" w14:textId="77777777" w:rsidR="002D4460" w:rsidRPr="002D4460" w:rsidRDefault="002D4460" w:rsidP="00AD2E64">
            <w:pPr>
              <w:rPr>
                <w:sz w:val="18"/>
                <w:szCs w:val="18"/>
              </w:rPr>
            </w:pPr>
            <w:r w:rsidRPr="002D4460">
              <w:rPr>
                <w:sz w:val="18"/>
                <w:szCs w:val="18"/>
              </w:rPr>
              <w:t>Test data needed: Simulate multiple users interacting with consultations and energy usage. Ensure data syncs properly and no data is lost.</w:t>
            </w:r>
          </w:p>
        </w:tc>
      </w:tr>
      <w:tr w:rsidR="002D4460" w14:paraId="7D2C648E" w14:textId="77777777" w:rsidTr="002D4460">
        <w:tc>
          <w:tcPr>
            <w:tcW w:w="2160" w:type="dxa"/>
          </w:tcPr>
          <w:p w14:paraId="51024C7A" w14:textId="77777777" w:rsidR="002D4460" w:rsidRPr="002D4460" w:rsidRDefault="002D4460" w:rsidP="00AD2E64">
            <w:pPr>
              <w:rPr>
                <w:sz w:val="18"/>
                <w:szCs w:val="18"/>
              </w:rPr>
            </w:pPr>
            <w:r w:rsidRPr="002D4460">
              <w:rPr>
                <w:sz w:val="18"/>
                <w:szCs w:val="18"/>
              </w:rPr>
              <w:t>25 April 2024</w:t>
            </w:r>
          </w:p>
        </w:tc>
        <w:tc>
          <w:tcPr>
            <w:tcW w:w="2160" w:type="dxa"/>
          </w:tcPr>
          <w:p w14:paraId="603CC7D3" w14:textId="77777777" w:rsidR="002D4460" w:rsidRPr="002D4460" w:rsidRDefault="002D4460" w:rsidP="00AD2E64">
            <w:pPr>
              <w:rPr>
                <w:sz w:val="18"/>
                <w:szCs w:val="18"/>
              </w:rPr>
            </w:pPr>
            <w:r w:rsidRPr="002D4460">
              <w:rPr>
                <w:sz w:val="18"/>
                <w:szCs w:val="18"/>
              </w:rPr>
              <w:t>Product Information Updates</w:t>
            </w:r>
          </w:p>
        </w:tc>
        <w:tc>
          <w:tcPr>
            <w:tcW w:w="2160" w:type="dxa"/>
          </w:tcPr>
          <w:p w14:paraId="16CACBE3" w14:textId="77777777" w:rsidR="002D4460" w:rsidRPr="002D4460" w:rsidRDefault="002D4460" w:rsidP="00AD2E64">
            <w:pPr>
              <w:rPr>
                <w:sz w:val="18"/>
                <w:szCs w:val="18"/>
              </w:rPr>
            </w:pPr>
            <w:r w:rsidRPr="002D4460">
              <w:rPr>
                <w:sz w:val="18"/>
                <w:szCs w:val="18"/>
              </w:rPr>
              <w:t>White Box Testing -&gt; Unit Testing</w:t>
            </w:r>
          </w:p>
        </w:tc>
        <w:tc>
          <w:tcPr>
            <w:tcW w:w="2160" w:type="dxa"/>
          </w:tcPr>
          <w:p w14:paraId="7CFC7BF5" w14:textId="77777777" w:rsidR="002D4460" w:rsidRPr="002D4460" w:rsidRDefault="002D4460" w:rsidP="00AD2E64">
            <w:pPr>
              <w:rPr>
                <w:sz w:val="18"/>
                <w:szCs w:val="18"/>
              </w:rPr>
            </w:pPr>
            <w:r w:rsidRPr="002D4460">
              <w:rPr>
                <w:sz w:val="18"/>
                <w:szCs w:val="18"/>
              </w:rPr>
              <w:t>Test data needed: Updated product information. Verify that all product data on the site is updated correctly after changes to the database.</w:t>
            </w:r>
          </w:p>
        </w:tc>
      </w:tr>
      <w:tr w:rsidR="002D4460" w14:paraId="18AEE7B4" w14:textId="77777777" w:rsidTr="002D4460">
        <w:tc>
          <w:tcPr>
            <w:tcW w:w="2160" w:type="dxa"/>
          </w:tcPr>
          <w:p w14:paraId="2B1A93D9" w14:textId="77777777" w:rsidR="002D4460" w:rsidRPr="002D4460" w:rsidRDefault="002D4460" w:rsidP="00AD2E64">
            <w:pPr>
              <w:rPr>
                <w:sz w:val="18"/>
                <w:szCs w:val="18"/>
              </w:rPr>
            </w:pPr>
            <w:r w:rsidRPr="002D4460">
              <w:rPr>
                <w:sz w:val="18"/>
                <w:szCs w:val="18"/>
              </w:rPr>
              <w:lastRenderedPageBreak/>
              <w:t>25 April 2024</w:t>
            </w:r>
          </w:p>
        </w:tc>
        <w:tc>
          <w:tcPr>
            <w:tcW w:w="2160" w:type="dxa"/>
          </w:tcPr>
          <w:p w14:paraId="35A6B3D7" w14:textId="77777777" w:rsidR="002D4460" w:rsidRPr="002D4460" w:rsidRDefault="002D4460" w:rsidP="00AD2E64">
            <w:pPr>
              <w:rPr>
                <w:sz w:val="18"/>
                <w:szCs w:val="18"/>
              </w:rPr>
            </w:pPr>
            <w:r w:rsidRPr="002D4460">
              <w:rPr>
                <w:sz w:val="18"/>
                <w:szCs w:val="18"/>
              </w:rPr>
              <w:t>Consultation &amp; Installation Scheduler</w:t>
            </w:r>
          </w:p>
        </w:tc>
        <w:tc>
          <w:tcPr>
            <w:tcW w:w="2160" w:type="dxa"/>
          </w:tcPr>
          <w:p w14:paraId="574E07EF" w14:textId="77777777" w:rsidR="002D4460" w:rsidRPr="002D4460" w:rsidRDefault="002D4460" w:rsidP="00AD2E64">
            <w:pPr>
              <w:rPr>
                <w:sz w:val="18"/>
                <w:szCs w:val="18"/>
              </w:rPr>
            </w:pPr>
            <w:r w:rsidRPr="002D4460">
              <w:rPr>
                <w:sz w:val="18"/>
                <w:szCs w:val="18"/>
              </w:rPr>
              <w:t>Black Box Testing -&gt; Functional Testing, Integration Testing</w:t>
            </w:r>
          </w:p>
        </w:tc>
        <w:tc>
          <w:tcPr>
            <w:tcW w:w="2160" w:type="dxa"/>
          </w:tcPr>
          <w:p w14:paraId="67934AF1" w14:textId="77777777" w:rsidR="002D4460" w:rsidRPr="002D4460" w:rsidRDefault="002D4460" w:rsidP="00AD2E64">
            <w:pPr>
              <w:rPr>
                <w:sz w:val="18"/>
                <w:szCs w:val="18"/>
              </w:rPr>
            </w:pPr>
            <w:r w:rsidRPr="002D4460">
              <w:rPr>
                <w:sz w:val="18"/>
                <w:szCs w:val="18"/>
              </w:rPr>
              <w:t>Test data needed: Consultation and installation requests. Verify if users can successfully schedule installations/maintenance.</w:t>
            </w:r>
          </w:p>
        </w:tc>
      </w:tr>
      <w:tr w:rsidR="002D4460" w14:paraId="492491B6" w14:textId="77777777" w:rsidTr="002D4460">
        <w:tc>
          <w:tcPr>
            <w:tcW w:w="2160" w:type="dxa"/>
          </w:tcPr>
          <w:p w14:paraId="08FBAA4D" w14:textId="77777777" w:rsidR="002D4460" w:rsidRPr="002D4460" w:rsidRDefault="002D4460" w:rsidP="00AD2E64">
            <w:pPr>
              <w:rPr>
                <w:sz w:val="18"/>
                <w:szCs w:val="18"/>
              </w:rPr>
            </w:pPr>
            <w:r w:rsidRPr="002D4460">
              <w:rPr>
                <w:sz w:val="18"/>
                <w:szCs w:val="18"/>
              </w:rPr>
              <w:t>26 April 2024</w:t>
            </w:r>
          </w:p>
        </w:tc>
        <w:tc>
          <w:tcPr>
            <w:tcW w:w="2160" w:type="dxa"/>
          </w:tcPr>
          <w:p w14:paraId="39C11182" w14:textId="77777777" w:rsidR="002D4460" w:rsidRPr="002D4460" w:rsidRDefault="002D4460" w:rsidP="00AD2E64">
            <w:pPr>
              <w:rPr>
                <w:sz w:val="18"/>
                <w:szCs w:val="18"/>
              </w:rPr>
            </w:pPr>
            <w:r w:rsidRPr="002D4460">
              <w:rPr>
                <w:sz w:val="18"/>
                <w:szCs w:val="18"/>
              </w:rPr>
              <w:t>Responsive Design</w:t>
            </w:r>
          </w:p>
        </w:tc>
        <w:tc>
          <w:tcPr>
            <w:tcW w:w="2160" w:type="dxa"/>
          </w:tcPr>
          <w:p w14:paraId="3EC97148" w14:textId="77777777" w:rsidR="002D4460" w:rsidRPr="002D4460" w:rsidRDefault="002D4460" w:rsidP="00AD2E64">
            <w:pPr>
              <w:rPr>
                <w:sz w:val="18"/>
                <w:szCs w:val="18"/>
              </w:rPr>
            </w:pPr>
            <w:r w:rsidRPr="002D4460">
              <w:rPr>
                <w:sz w:val="18"/>
                <w:szCs w:val="18"/>
              </w:rPr>
              <w:t>Non-Functional Testing -&gt; Compatibility Testing</w:t>
            </w:r>
          </w:p>
        </w:tc>
        <w:tc>
          <w:tcPr>
            <w:tcW w:w="2160" w:type="dxa"/>
          </w:tcPr>
          <w:p w14:paraId="510BB4D1" w14:textId="77777777" w:rsidR="002D4460" w:rsidRPr="002D4460" w:rsidRDefault="002D4460" w:rsidP="00AD2E64">
            <w:pPr>
              <w:rPr>
                <w:sz w:val="18"/>
                <w:szCs w:val="18"/>
              </w:rPr>
            </w:pPr>
            <w:r w:rsidRPr="002D4460">
              <w:rPr>
                <w:sz w:val="18"/>
                <w:szCs w:val="18"/>
              </w:rPr>
              <w:t>OS needed: iOS, macOS, Windows, Android; Browsers: Chrome, Edge, Firefox, Opera, Safari. Test responsive design across different devices.</w:t>
            </w:r>
          </w:p>
        </w:tc>
      </w:tr>
    </w:tbl>
    <w:p w14:paraId="2BA53918" w14:textId="77777777" w:rsidR="00793F4E" w:rsidRPr="00635274" w:rsidRDefault="00793F4E" w:rsidP="009727BD">
      <w:pPr>
        <w:contextualSpacing/>
        <w:rPr>
          <w:rFonts w:ascii="Arial Narrow" w:hAnsi="Arial Narrow"/>
          <w:color w:val="156082"/>
          <w:sz w:val="20"/>
          <w:szCs w:val="20"/>
        </w:rPr>
      </w:pPr>
    </w:p>
    <w:p w14:paraId="71B04AAD" w14:textId="77777777" w:rsidR="0034736D" w:rsidRPr="00635274" w:rsidRDefault="0034736D" w:rsidP="009727BD">
      <w:pPr>
        <w:contextualSpacing/>
        <w:rPr>
          <w:rFonts w:ascii="Arial Narrow" w:hAnsi="Arial Narrow"/>
          <w:color w:val="156082"/>
          <w:sz w:val="20"/>
          <w:szCs w:val="20"/>
        </w:rPr>
      </w:pPr>
    </w:p>
    <w:p w14:paraId="2E24FC1E" w14:textId="77777777" w:rsidR="00853F62" w:rsidRPr="00635274" w:rsidRDefault="00853F62" w:rsidP="009727BD">
      <w:pPr>
        <w:contextualSpacing/>
        <w:rPr>
          <w:rFonts w:ascii="Arial Narrow" w:hAnsi="Arial Narrow"/>
          <w:color w:val="156082"/>
          <w:sz w:val="20"/>
          <w:szCs w:val="20"/>
        </w:rPr>
      </w:pPr>
    </w:p>
    <w:p w14:paraId="7AD6AD77" w14:textId="77777777" w:rsidR="00853F62" w:rsidRPr="00635274" w:rsidRDefault="00853F62" w:rsidP="009727BD">
      <w:pPr>
        <w:contextualSpacing/>
        <w:rPr>
          <w:rFonts w:ascii="Arial Narrow" w:hAnsi="Arial Narrow"/>
          <w:color w:val="156082"/>
        </w:rPr>
      </w:pPr>
    </w:p>
    <w:p w14:paraId="1D08416E" w14:textId="77777777" w:rsidR="00853F62" w:rsidRPr="00635274" w:rsidRDefault="00853F62" w:rsidP="009727BD">
      <w:pPr>
        <w:contextualSpacing/>
        <w:rPr>
          <w:rFonts w:ascii="Arial Narrow" w:hAnsi="Arial Narrow"/>
          <w:color w:val="156082"/>
        </w:rPr>
      </w:pPr>
    </w:p>
    <w:p w14:paraId="03F73B65" w14:textId="77777777" w:rsidR="00853F62" w:rsidRPr="00635274" w:rsidRDefault="00853F62" w:rsidP="009727BD">
      <w:pPr>
        <w:contextualSpacing/>
        <w:rPr>
          <w:rFonts w:ascii="Arial Narrow" w:hAnsi="Arial Narrow"/>
          <w:color w:val="156082"/>
        </w:rPr>
      </w:pPr>
    </w:p>
    <w:p w14:paraId="550E4A54" w14:textId="77777777" w:rsidR="00767680" w:rsidRPr="00635274" w:rsidRDefault="00767680" w:rsidP="009727BD">
      <w:pPr>
        <w:contextualSpacing/>
        <w:rPr>
          <w:rFonts w:ascii="Arial Narrow" w:hAnsi="Arial Narrow"/>
          <w:color w:val="156082"/>
        </w:rPr>
      </w:pPr>
    </w:p>
    <w:p w14:paraId="4B212098" w14:textId="464CDBD0" w:rsidR="000C0EC4" w:rsidRPr="00635274" w:rsidRDefault="000C0EC4" w:rsidP="009727BD">
      <w:pPr>
        <w:contextualSpacing/>
        <w:rPr>
          <w:rFonts w:ascii="Arial Narrow" w:hAnsi="Arial Narrow"/>
          <w:color w:val="156082"/>
        </w:rPr>
      </w:pPr>
    </w:p>
    <w:p w14:paraId="703C9C19" w14:textId="77777777" w:rsidR="00995AAA" w:rsidRPr="00635274" w:rsidRDefault="00995AAA" w:rsidP="009727BD">
      <w:pPr>
        <w:contextualSpacing/>
        <w:rPr>
          <w:rFonts w:ascii="Arial Narrow" w:hAnsi="Arial Narrow"/>
          <w:color w:val="156082"/>
        </w:rPr>
      </w:pPr>
    </w:p>
    <w:p w14:paraId="407B11B2" w14:textId="77777777" w:rsidR="004215E9" w:rsidRPr="00635274" w:rsidRDefault="004215E9" w:rsidP="009727BD">
      <w:pPr>
        <w:contextualSpacing/>
        <w:rPr>
          <w:rFonts w:ascii="Arial Narrow" w:hAnsi="Arial Narrow"/>
          <w:color w:val="156082"/>
        </w:rPr>
      </w:pPr>
    </w:p>
    <w:p w14:paraId="024AE501" w14:textId="77777777" w:rsidR="004215E9" w:rsidRPr="00635274" w:rsidRDefault="004215E9" w:rsidP="009727BD">
      <w:pPr>
        <w:contextualSpacing/>
        <w:rPr>
          <w:rFonts w:ascii="Arial Narrow" w:hAnsi="Arial Narrow"/>
          <w:color w:val="156082"/>
        </w:rPr>
      </w:pPr>
    </w:p>
    <w:p w14:paraId="49573281" w14:textId="77777777" w:rsidR="004215E9" w:rsidRPr="00635274" w:rsidRDefault="004215E9" w:rsidP="009727BD">
      <w:pPr>
        <w:contextualSpacing/>
        <w:rPr>
          <w:rFonts w:ascii="Arial Narrow" w:hAnsi="Arial Narrow"/>
          <w:color w:val="156082"/>
        </w:rPr>
      </w:pPr>
    </w:p>
    <w:p w14:paraId="010C978E" w14:textId="77777777" w:rsidR="004215E9" w:rsidRPr="00635274" w:rsidRDefault="004215E9" w:rsidP="009727BD">
      <w:pPr>
        <w:contextualSpacing/>
        <w:rPr>
          <w:rFonts w:ascii="Arial Narrow" w:hAnsi="Arial Narrow"/>
          <w:color w:val="156082"/>
        </w:rPr>
      </w:pPr>
    </w:p>
    <w:p w14:paraId="4B7C792A" w14:textId="77777777" w:rsidR="004215E9" w:rsidRPr="00635274" w:rsidRDefault="004215E9" w:rsidP="009727BD">
      <w:pPr>
        <w:contextualSpacing/>
        <w:rPr>
          <w:rFonts w:ascii="Arial Narrow" w:hAnsi="Arial Narrow"/>
          <w:color w:val="156082"/>
        </w:rPr>
      </w:pPr>
    </w:p>
    <w:p w14:paraId="38345288" w14:textId="77777777" w:rsidR="004215E9" w:rsidRPr="00635274" w:rsidRDefault="004215E9" w:rsidP="009727BD">
      <w:pPr>
        <w:contextualSpacing/>
        <w:rPr>
          <w:rFonts w:ascii="Arial Narrow" w:hAnsi="Arial Narrow"/>
          <w:color w:val="156082"/>
        </w:rPr>
      </w:pPr>
    </w:p>
    <w:p w14:paraId="551318D0" w14:textId="77777777" w:rsidR="004215E9" w:rsidRPr="00635274" w:rsidRDefault="004215E9" w:rsidP="009727BD">
      <w:pPr>
        <w:contextualSpacing/>
        <w:rPr>
          <w:rFonts w:ascii="Arial Narrow" w:hAnsi="Arial Narrow"/>
          <w:color w:val="156082"/>
        </w:rPr>
      </w:pPr>
    </w:p>
    <w:p w14:paraId="5322E0D6" w14:textId="77777777" w:rsidR="004215E9" w:rsidRPr="00635274" w:rsidRDefault="004215E9" w:rsidP="009727BD">
      <w:pPr>
        <w:contextualSpacing/>
        <w:rPr>
          <w:rFonts w:ascii="Arial Narrow" w:hAnsi="Arial Narrow"/>
          <w:color w:val="156082"/>
        </w:rPr>
      </w:pPr>
    </w:p>
    <w:p w14:paraId="497D574B" w14:textId="77777777" w:rsidR="004215E9" w:rsidRPr="00635274" w:rsidRDefault="004215E9" w:rsidP="009727BD">
      <w:pPr>
        <w:contextualSpacing/>
        <w:rPr>
          <w:rFonts w:ascii="Arial Narrow" w:hAnsi="Arial Narrow"/>
          <w:color w:val="156082"/>
        </w:rPr>
      </w:pPr>
    </w:p>
    <w:p w14:paraId="49E14FD1" w14:textId="77777777" w:rsidR="00110765" w:rsidRPr="00635274" w:rsidRDefault="00110765" w:rsidP="009727BD">
      <w:pPr>
        <w:contextualSpacing/>
        <w:rPr>
          <w:rFonts w:ascii="Arial Narrow" w:hAnsi="Arial Narrow"/>
          <w:color w:val="156082"/>
        </w:rPr>
      </w:pPr>
    </w:p>
    <w:p w14:paraId="2DE43063" w14:textId="04D0CBA7" w:rsidR="004215E9" w:rsidRPr="00635274" w:rsidRDefault="004215E9" w:rsidP="009727BD">
      <w:pPr>
        <w:spacing w:after="0"/>
        <w:contextualSpacing/>
        <w:jc w:val="center"/>
        <w:rPr>
          <w:rFonts w:ascii="Arial Narrow" w:hAnsi="Arial Narrow"/>
          <w:b/>
          <w:bCs/>
          <w:color w:val="156082"/>
          <w:sz w:val="72"/>
          <w:szCs w:val="72"/>
        </w:rPr>
      </w:pPr>
      <w:r w:rsidRPr="00635274">
        <w:rPr>
          <w:rFonts w:ascii="Arial Narrow" w:hAnsi="Arial Narrow"/>
          <w:b/>
          <w:bCs/>
          <w:color w:val="156082"/>
          <w:sz w:val="72"/>
          <w:szCs w:val="72"/>
        </w:rPr>
        <w:t>PROPOSAL FOR</w:t>
      </w:r>
    </w:p>
    <w:p w14:paraId="76FFF1C7" w14:textId="51813E96" w:rsidR="004215E9" w:rsidRPr="00635274" w:rsidRDefault="004215E9" w:rsidP="009727BD">
      <w:pPr>
        <w:spacing w:after="0"/>
        <w:contextualSpacing/>
        <w:jc w:val="center"/>
        <w:rPr>
          <w:rFonts w:ascii="Arial Narrow" w:hAnsi="Arial Narrow"/>
          <w:b/>
          <w:bCs/>
          <w:color w:val="156082"/>
          <w:sz w:val="72"/>
          <w:szCs w:val="72"/>
        </w:rPr>
      </w:pPr>
      <w:r w:rsidRPr="00635274">
        <w:rPr>
          <w:rFonts w:ascii="Arial Narrow" w:hAnsi="Arial Narrow"/>
          <w:b/>
          <w:bCs/>
          <w:color w:val="156082"/>
          <w:sz w:val="72"/>
          <w:szCs w:val="72"/>
        </w:rPr>
        <w:t>CLIENT</w:t>
      </w:r>
    </w:p>
    <w:p w14:paraId="6075E2BF" w14:textId="2E90CA30" w:rsidR="00110765" w:rsidRPr="00635274" w:rsidRDefault="004215E9" w:rsidP="009727BD">
      <w:pPr>
        <w:spacing w:after="0"/>
        <w:contextualSpacing/>
        <w:jc w:val="center"/>
        <w:rPr>
          <w:rFonts w:ascii="Arial Narrow" w:hAnsi="Arial Narrow"/>
          <w:b/>
          <w:bCs/>
          <w:color w:val="156082"/>
          <w:sz w:val="72"/>
          <w:szCs w:val="72"/>
        </w:rPr>
      </w:pPr>
      <w:r w:rsidRPr="00635274">
        <w:rPr>
          <w:rFonts w:ascii="Arial Narrow" w:hAnsi="Arial Narrow"/>
          <w:b/>
          <w:bCs/>
          <w:color w:val="156082"/>
          <w:sz w:val="72"/>
          <w:szCs w:val="72"/>
        </w:rPr>
        <w:t>(CLIENT)</w:t>
      </w:r>
    </w:p>
    <w:p w14:paraId="555C7692" w14:textId="74CAB71E" w:rsidR="000C5752" w:rsidRPr="00635274" w:rsidRDefault="000C5752" w:rsidP="009727BD">
      <w:pPr>
        <w:spacing w:after="0"/>
        <w:contextualSpacing/>
        <w:jc w:val="center"/>
        <w:rPr>
          <w:rFonts w:ascii="Arial Narrow" w:hAnsi="Arial Narrow"/>
          <w:b/>
          <w:bCs/>
          <w:color w:val="156082"/>
          <w:sz w:val="72"/>
          <w:szCs w:val="72"/>
        </w:rPr>
      </w:pPr>
      <w:r w:rsidRPr="00635274">
        <w:rPr>
          <w:rFonts w:ascii="Arial Narrow" w:hAnsi="Arial Narrow"/>
          <w:b/>
          <w:bCs/>
          <w:noProof/>
          <w:color w:val="156082"/>
          <w:sz w:val="72"/>
          <w:szCs w:val="72"/>
        </w:rPr>
        <w:lastRenderedPageBreak/>
        <w:drawing>
          <wp:inline distT="0" distB="0" distL="0" distR="0" wp14:anchorId="1FDFF4C8" wp14:editId="38D8D96F">
            <wp:extent cx="3965510" cy="3965510"/>
            <wp:effectExtent l="0" t="0" r="0" b="0"/>
            <wp:docPr id="5169223" name="Picture 5" descr="Thinking Gummy Mon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223" name="Picture 5169223" descr="Thinking Gummy Monsters"/>
                    <pic:cNvPicPr/>
                  </pic:nvPicPr>
                  <pic:blipFill>
                    <a:blip r:embed="rId18">
                      <a:extLst>
                        <a:ext uri="{28A0092B-C50C-407E-A947-70E740481C1C}">
                          <a14:useLocalDpi xmlns:a14="http://schemas.microsoft.com/office/drawing/2010/main" val="0"/>
                        </a:ext>
                      </a:extLst>
                    </a:blip>
                    <a:stretch>
                      <a:fillRect/>
                    </a:stretch>
                  </pic:blipFill>
                  <pic:spPr>
                    <a:xfrm>
                      <a:off x="0" y="0"/>
                      <a:ext cx="3967911" cy="3967911"/>
                    </a:xfrm>
                    <a:prstGeom prst="rect">
                      <a:avLst/>
                    </a:prstGeom>
                  </pic:spPr>
                </pic:pic>
              </a:graphicData>
            </a:graphic>
          </wp:inline>
        </w:drawing>
      </w:r>
    </w:p>
    <w:p w14:paraId="6D3D8EA3" w14:textId="77777777" w:rsidR="002C3EF0" w:rsidRPr="00635274" w:rsidRDefault="002C3EF0" w:rsidP="009727BD">
      <w:pPr>
        <w:spacing w:after="0"/>
        <w:contextualSpacing/>
        <w:jc w:val="center"/>
        <w:rPr>
          <w:rFonts w:ascii="Arial Narrow" w:hAnsi="Arial Narrow"/>
          <w:b/>
          <w:bCs/>
          <w:color w:val="156082"/>
          <w:sz w:val="72"/>
          <w:szCs w:val="72"/>
        </w:rPr>
      </w:pPr>
    </w:p>
    <w:p w14:paraId="2F5B8E34" w14:textId="77777777" w:rsidR="002C3EF0" w:rsidRPr="00635274" w:rsidRDefault="002C3EF0" w:rsidP="009727BD">
      <w:pPr>
        <w:spacing w:after="0"/>
        <w:contextualSpacing/>
        <w:jc w:val="center"/>
        <w:rPr>
          <w:rFonts w:ascii="Arial Narrow" w:hAnsi="Arial Narrow"/>
          <w:b/>
          <w:bCs/>
          <w:color w:val="156082"/>
          <w:sz w:val="72"/>
          <w:szCs w:val="72"/>
        </w:rPr>
      </w:pPr>
    </w:p>
    <w:p w14:paraId="4C2D6EBD" w14:textId="22FD3E8B" w:rsidR="00EB2A7C" w:rsidRPr="00635274" w:rsidRDefault="00EB2A7C" w:rsidP="009727BD">
      <w:pPr>
        <w:pStyle w:val="TOCHeading"/>
        <w:contextualSpacing/>
        <w:rPr>
          <w:rFonts w:ascii="Arial Narrow" w:hAnsi="Arial Narrow"/>
          <w:b/>
          <w:bCs/>
          <w:noProof/>
          <w:color w:val="156082"/>
        </w:rPr>
      </w:pPr>
    </w:p>
    <w:p w14:paraId="2A88D463" w14:textId="77777777" w:rsidR="00EB2A7C" w:rsidRPr="00635274" w:rsidRDefault="00EB2A7C" w:rsidP="009727BD">
      <w:pPr>
        <w:spacing w:after="0"/>
        <w:contextualSpacing/>
        <w:rPr>
          <w:rFonts w:ascii="Arial Narrow" w:hAnsi="Arial Narrow"/>
          <w:b/>
          <w:bCs/>
          <w:color w:val="156082"/>
          <w:sz w:val="72"/>
          <w:szCs w:val="72"/>
        </w:rPr>
      </w:pPr>
    </w:p>
    <w:p w14:paraId="11BB6DFA" w14:textId="168DA694" w:rsidR="00EB2A7C" w:rsidRPr="00635274" w:rsidRDefault="00EB2A7C" w:rsidP="009727BD">
      <w:pPr>
        <w:pStyle w:val="Heading1"/>
        <w:contextualSpacing/>
        <w:rPr>
          <w:rFonts w:ascii="Arial Narrow" w:hAnsi="Arial Narrow"/>
          <w:color w:val="156082"/>
          <w:sz w:val="32"/>
          <w:szCs w:val="32"/>
        </w:rPr>
      </w:pPr>
      <w:bookmarkStart w:id="12" w:name="_Toc191556307"/>
      <w:r w:rsidRPr="00635274">
        <w:rPr>
          <w:rFonts w:ascii="Arial Narrow" w:hAnsi="Arial Narrow"/>
          <w:color w:val="156082"/>
          <w:sz w:val="32"/>
          <w:szCs w:val="32"/>
        </w:rPr>
        <w:t>Business context</w:t>
      </w:r>
      <w:bookmarkEnd w:id="12"/>
    </w:p>
    <w:p w14:paraId="5E76D8A6" w14:textId="640B7AFC" w:rsidR="00EB2A7C" w:rsidRPr="00635274" w:rsidRDefault="00EB2A7C" w:rsidP="009727BD">
      <w:pPr>
        <w:pStyle w:val="Heading1"/>
        <w:contextualSpacing/>
        <w:rPr>
          <w:rFonts w:ascii="Arial Narrow" w:hAnsi="Arial Narrow"/>
          <w:color w:val="156082"/>
          <w:sz w:val="24"/>
          <w:szCs w:val="24"/>
        </w:rPr>
      </w:pPr>
      <w:bookmarkStart w:id="13" w:name="_Toc191556308"/>
      <w:r w:rsidRPr="00635274">
        <w:rPr>
          <w:rFonts w:ascii="Arial Narrow" w:hAnsi="Arial Narrow"/>
          <w:color w:val="156082"/>
          <w:sz w:val="24"/>
          <w:szCs w:val="24"/>
        </w:rPr>
        <w:t>Empathy</w:t>
      </w:r>
      <w:r w:rsidR="00530089" w:rsidRPr="00635274">
        <w:rPr>
          <w:rFonts w:ascii="Arial Narrow" w:hAnsi="Arial Narrow"/>
          <w:color w:val="156082"/>
          <w:sz w:val="24"/>
          <w:szCs w:val="24"/>
        </w:rPr>
        <w:t xml:space="preserve"> map</w:t>
      </w:r>
      <w:bookmarkEnd w:id="13"/>
    </w:p>
    <w:p w14:paraId="2163EE58" w14:textId="0FCF8FD7" w:rsidR="00EB2A7C" w:rsidRPr="00635274" w:rsidRDefault="001A593C" w:rsidP="009727BD">
      <w:pPr>
        <w:pStyle w:val="ListParagraph"/>
        <w:numPr>
          <w:ilvl w:val="0"/>
          <w:numId w:val="15"/>
        </w:numPr>
        <w:spacing w:after="0"/>
        <w:rPr>
          <w:rFonts w:ascii="Arial Narrow" w:hAnsi="Arial Narrow"/>
          <w:b/>
          <w:bCs/>
        </w:rPr>
      </w:pPr>
      <w:r w:rsidRPr="00635274">
        <w:rPr>
          <w:rFonts w:ascii="Arial Narrow" w:hAnsi="Arial Narrow"/>
        </w:rPr>
        <w:t>Discuss the client and their digitalisation, keeping customers satisfied</w:t>
      </w:r>
    </w:p>
    <w:p w14:paraId="7DC3E195" w14:textId="59EB2A91" w:rsidR="001A593C" w:rsidRPr="00635274" w:rsidRDefault="001A593C" w:rsidP="009727BD">
      <w:pPr>
        <w:pStyle w:val="ListParagraph"/>
        <w:numPr>
          <w:ilvl w:val="0"/>
          <w:numId w:val="15"/>
        </w:numPr>
        <w:spacing w:after="0"/>
        <w:rPr>
          <w:rFonts w:ascii="Arial Narrow" w:hAnsi="Arial Narrow"/>
          <w:b/>
          <w:bCs/>
        </w:rPr>
      </w:pPr>
      <w:r w:rsidRPr="00635274">
        <w:rPr>
          <w:rFonts w:ascii="Arial Narrow" w:hAnsi="Arial Narrow"/>
        </w:rPr>
        <w:t>Discuss what they offer</w:t>
      </w:r>
    </w:p>
    <w:p w14:paraId="256E21B7" w14:textId="47ECFB36" w:rsidR="001A593C" w:rsidRPr="00635274" w:rsidRDefault="000516B9" w:rsidP="009727BD">
      <w:pPr>
        <w:pStyle w:val="ListParagraph"/>
        <w:numPr>
          <w:ilvl w:val="0"/>
          <w:numId w:val="15"/>
        </w:numPr>
        <w:spacing w:after="0"/>
        <w:rPr>
          <w:rFonts w:ascii="Arial Narrow" w:hAnsi="Arial Narrow"/>
          <w:b/>
          <w:bCs/>
        </w:rPr>
      </w:pPr>
      <w:r w:rsidRPr="00635274">
        <w:rPr>
          <w:rFonts w:ascii="Arial Narrow" w:hAnsi="Arial Narrow"/>
        </w:rPr>
        <w:t>Discuss what they are looking for</w:t>
      </w:r>
    </w:p>
    <w:p w14:paraId="0470665F" w14:textId="590F6D2E" w:rsidR="00512182" w:rsidRPr="00635274" w:rsidRDefault="00512182" w:rsidP="009727BD">
      <w:pPr>
        <w:pStyle w:val="ListParagraph"/>
        <w:numPr>
          <w:ilvl w:val="0"/>
          <w:numId w:val="15"/>
        </w:numPr>
        <w:spacing w:after="0"/>
        <w:rPr>
          <w:rFonts w:ascii="Arial Narrow" w:hAnsi="Arial Narrow"/>
          <w:b/>
          <w:bCs/>
        </w:rPr>
      </w:pPr>
      <w:r w:rsidRPr="00635274">
        <w:rPr>
          <w:rFonts w:ascii="Arial Narrow" w:hAnsi="Arial Narrow"/>
        </w:rPr>
        <w:t>Discuss the proposal to develop an interactive website</w:t>
      </w:r>
    </w:p>
    <w:p w14:paraId="7CA89C6A" w14:textId="77777777" w:rsidR="0031692F" w:rsidRPr="00635274" w:rsidRDefault="0031692F" w:rsidP="009727BD">
      <w:pPr>
        <w:pStyle w:val="ListParagraph"/>
        <w:spacing w:after="0"/>
        <w:rPr>
          <w:rFonts w:ascii="Arial Narrow" w:hAnsi="Arial Narrow"/>
          <w:b/>
          <w:bCs/>
        </w:rPr>
      </w:pPr>
    </w:p>
    <w:tbl>
      <w:tblPr>
        <w:tblStyle w:val="TableGrid"/>
        <w:tblW w:w="0" w:type="auto"/>
        <w:tblLook w:val="04A0" w:firstRow="1" w:lastRow="0" w:firstColumn="1" w:lastColumn="0" w:noHBand="0" w:noVBand="1"/>
      </w:tblPr>
      <w:tblGrid>
        <w:gridCol w:w="4508"/>
        <w:gridCol w:w="4508"/>
      </w:tblGrid>
      <w:tr w:rsidR="00597AA4" w:rsidRPr="00635274" w14:paraId="0C879B5F" w14:textId="77777777" w:rsidTr="00597AA4">
        <w:trPr>
          <w:trHeight w:val="3919"/>
        </w:trPr>
        <w:tc>
          <w:tcPr>
            <w:tcW w:w="4508" w:type="dxa"/>
          </w:tcPr>
          <w:p w14:paraId="68CFAFD2" w14:textId="0CB074D7" w:rsidR="0031692F" w:rsidRPr="00635274" w:rsidRDefault="0090382B" w:rsidP="009727BD">
            <w:pPr>
              <w:contextualSpacing/>
              <w:jc w:val="center"/>
              <w:rPr>
                <w:rFonts w:ascii="Arial Narrow" w:hAnsi="Arial Narrow"/>
                <w:b/>
                <w:bCs/>
                <w:sz w:val="28"/>
                <w:szCs w:val="28"/>
              </w:rPr>
            </w:pPr>
            <w:proofErr w:type="gramStart"/>
            <w:r w:rsidRPr="00635274">
              <w:rPr>
                <w:rFonts w:ascii="Arial Narrow" w:hAnsi="Arial Narrow"/>
                <w:b/>
                <w:bCs/>
                <w:sz w:val="28"/>
                <w:szCs w:val="28"/>
              </w:rPr>
              <w:lastRenderedPageBreak/>
              <w:t>Says</w:t>
            </w:r>
            <w:proofErr w:type="gramEnd"/>
          </w:p>
          <w:p w14:paraId="3871D23A" w14:textId="77777777" w:rsidR="0090382B" w:rsidRPr="00635274" w:rsidRDefault="0090382B" w:rsidP="009727BD">
            <w:pPr>
              <w:contextualSpacing/>
              <w:rPr>
                <w:rFonts w:ascii="Arial Narrow" w:hAnsi="Arial Narrow"/>
              </w:rPr>
            </w:pPr>
            <w:r w:rsidRPr="00635274">
              <w:rPr>
                <w:rFonts w:ascii="Arial Narrow" w:hAnsi="Arial Narrow"/>
              </w:rPr>
              <w:t xml:space="preserve">I need more information before visiting this zoo. </w:t>
            </w:r>
          </w:p>
          <w:p w14:paraId="00B5B0AF" w14:textId="77777777" w:rsidR="0090382B" w:rsidRPr="00635274" w:rsidRDefault="0090382B" w:rsidP="009727BD">
            <w:pPr>
              <w:contextualSpacing/>
              <w:rPr>
                <w:rFonts w:ascii="Arial Narrow" w:hAnsi="Arial Narrow"/>
              </w:rPr>
            </w:pPr>
          </w:p>
          <w:p w14:paraId="27F2EDD7" w14:textId="71578DB8" w:rsidR="0090382B" w:rsidRPr="00635274" w:rsidRDefault="0090382B" w:rsidP="009727BD">
            <w:pPr>
              <w:contextualSpacing/>
              <w:rPr>
                <w:rFonts w:ascii="Arial Narrow" w:hAnsi="Arial Narrow"/>
              </w:rPr>
            </w:pPr>
            <w:r w:rsidRPr="00635274">
              <w:rPr>
                <w:rFonts w:ascii="Arial Narrow" w:hAnsi="Arial Narrow"/>
              </w:rPr>
              <w:t xml:space="preserve">Could I buy a book that has all the animal’s description, so I get to learn while I’m on my educational trip as well? </w:t>
            </w:r>
          </w:p>
          <w:p w14:paraId="0F8BECA0" w14:textId="77777777" w:rsidR="0090382B" w:rsidRPr="00635274" w:rsidRDefault="0090382B" w:rsidP="009727BD">
            <w:pPr>
              <w:contextualSpacing/>
              <w:rPr>
                <w:rFonts w:ascii="Arial Narrow" w:hAnsi="Arial Narrow"/>
              </w:rPr>
            </w:pPr>
          </w:p>
          <w:p w14:paraId="242B57A6" w14:textId="5D3135D2" w:rsidR="0090382B" w:rsidRPr="00635274" w:rsidRDefault="0090382B" w:rsidP="009727BD">
            <w:pPr>
              <w:contextualSpacing/>
              <w:rPr>
                <w:rFonts w:ascii="Arial Narrow" w:hAnsi="Arial Narrow"/>
              </w:rPr>
            </w:pPr>
            <w:r w:rsidRPr="00635274">
              <w:rPr>
                <w:rFonts w:ascii="Arial Narrow" w:hAnsi="Arial Narrow"/>
              </w:rPr>
              <w:t xml:space="preserve">Could I book my tickets and book a hotel in advance via website? </w:t>
            </w:r>
          </w:p>
          <w:p w14:paraId="7F3A7D80" w14:textId="77777777" w:rsidR="0090382B" w:rsidRPr="00635274" w:rsidRDefault="0090382B" w:rsidP="009727BD">
            <w:pPr>
              <w:contextualSpacing/>
              <w:rPr>
                <w:rFonts w:ascii="Arial Narrow" w:hAnsi="Arial Narrow"/>
              </w:rPr>
            </w:pPr>
          </w:p>
          <w:p w14:paraId="21741A3C" w14:textId="69947431" w:rsidR="00597AA4" w:rsidRPr="00635274" w:rsidRDefault="0090382B" w:rsidP="009727BD">
            <w:pPr>
              <w:contextualSpacing/>
              <w:rPr>
                <w:rFonts w:ascii="Arial Narrow" w:hAnsi="Arial Narrow"/>
              </w:rPr>
            </w:pPr>
            <w:r w:rsidRPr="00635274">
              <w:rPr>
                <w:rFonts w:ascii="Arial Narrow" w:hAnsi="Arial Narrow"/>
              </w:rPr>
              <w:t>Could I create my account so I could manage my bookings? I need to cancel my booking for this Saturday because my child is not feeling well.</w:t>
            </w:r>
          </w:p>
        </w:tc>
        <w:tc>
          <w:tcPr>
            <w:tcW w:w="4508" w:type="dxa"/>
          </w:tcPr>
          <w:p w14:paraId="73FE9B10" w14:textId="2565157A" w:rsidR="0031692F" w:rsidRPr="00635274" w:rsidRDefault="0090382B" w:rsidP="009727BD">
            <w:pPr>
              <w:contextualSpacing/>
              <w:jc w:val="center"/>
              <w:rPr>
                <w:rFonts w:ascii="Arial Narrow" w:hAnsi="Arial Narrow"/>
                <w:b/>
                <w:bCs/>
                <w:sz w:val="28"/>
                <w:szCs w:val="28"/>
              </w:rPr>
            </w:pPr>
            <w:r w:rsidRPr="00635274">
              <w:rPr>
                <w:rFonts w:ascii="Arial Narrow" w:hAnsi="Arial Narrow"/>
                <w:b/>
                <w:bCs/>
                <w:sz w:val="28"/>
                <w:szCs w:val="28"/>
              </w:rPr>
              <w:t>Thinks</w:t>
            </w:r>
          </w:p>
          <w:p w14:paraId="5881AA02" w14:textId="77777777" w:rsidR="0090382B" w:rsidRPr="00635274" w:rsidRDefault="0090382B" w:rsidP="009727BD">
            <w:pPr>
              <w:contextualSpacing/>
              <w:rPr>
                <w:rFonts w:ascii="Arial Narrow" w:hAnsi="Arial Narrow"/>
              </w:rPr>
            </w:pPr>
            <w:r w:rsidRPr="00635274">
              <w:rPr>
                <w:rFonts w:ascii="Arial Narrow" w:hAnsi="Arial Narrow"/>
              </w:rPr>
              <w:t xml:space="preserve">I wish there was a website where I could see all the animals, it would be easy to decide if I want to go this zoo </w:t>
            </w:r>
          </w:p>
          <w:p w14:paraId="67A3DC37" w14:textId="77777777" w:rsidR="0090382B" w:rsidRPr="00635274" w:rsidRDefault="0090382B" w:rsidP="009727BD">
            <w:pPr>
              <w:contextualSpacing/>
              <w:rPr>
                <w:rFonts w:ascii="Arial Narrow" w:hAnsi="Arial Narrow"/>
              </w:rPr>
            </w:pPr>
          </w:p>
          <w:p w14:paraId="3828B735" w14:textId="334BB8AB" w:rsidR="0090382B" w:rsidRPr="00635274" w:rsidRDefault="0090382B" w:rsidP="009727BD">
            <w:pPr>
              <w:contextualSpacing/>
              <w:rPr>
                <w:rFonts w:ascii="Arial Narrow" w:hAnsi="Arial Narrow"/>
              </w:rPr>
            </w:pPr>
            <w:r w:rsidRPr="00635274">
              <w:rPr>
                <w:rFonts w:ascii="Arial Narrow" w:hAnsi="Arial Narrow"/>
              </w:rPr>
              <w:t xml:space="preserve">It would be so much easier if they just had a booking system, and I could book a ticket in advance instead of standing in the line for hours. </w:t>
            </w:r>
          </w:p>
          <w:p w14:paraId="14FF2B2A" w14:textId="77777777" w:rsidR="0090382B" w:rsidRPr="00635274" w:rsidRDefault="0090382B" w:rsidP="009727BD">
            <w:pPr>
              <w:contextualSpacing/>
              <w:rPr>
                <w:rFonts w:ascii="Arial Narrow" w:hAnsi="Arial Narrow"/>
              </w:rPr>
            </w:pPr>
          </w:p>
          <w:p w14:paraId="1E033AD8" w14:textId="77777777" w:rsidR="0090382B" w:rsidRPr="00635274" w:rsidRDefault="0090382B" w:rsidP="009727BD">
            <w:pPr>
              <w:contextualSpacing/>
              <w:rPr>
                <w:rFonts w:ascii="Arial Narrow" w:hAnsi="Arial Narrow"/>
              </w:rPr>
            </w:pPr>
            <w:r w:rsidRPr="00635274">
              <w:rPr>
                <w:rFonts w:ascii="Arial Narrow" w:hAnsi="Arial Narrow"/>
              </w:rPr>
              <w:t xml:space="preserve">I would rather book a hotel in advance, what if there are no rooms left when we visit. </w:t>
            </w:r>
          </w:p>
          <w:p w14:paraId="3895B30E" w14:textId="77777777" w:rsidR="0090382B" w:rsidRPr="00635274" w:rsidRDefault="0090382B" w:rsidP="009727BD">
            <w:pPr>
              <w:contextualSpacing/>
              <w:rPr>
                <w:rFonts w:ascii="Arial Narrow" w:hAnsi="Arial Narrow"/>
              </w:rPr>
            </w:pPr>
          </w:p>
          <w:p w14:paraId="7E1F297D" w14:textId="20A967E3" w:rsidR="0090382B" w:rsidRPr="00635274" w:rsidRDefault="0090382B" w:rsidP="009727BD">
            <w:pPr>
              <w:contextualSpacing/>
              <w:rPr>
                <w:rFonts w:ascii="Arial Narrow" w:hAnsi="Arial Narrow"/>
                <w:b/>
                <w:bCs/>
              </w:rPr>
            </w:pPr>
            <w:r w:rsidRPr="00635274">
              <w:rPr>
                <w:rFonts w:ascii="Arial Narrow" w:hAnsi="Arial Narrow"/>
              </w:rPr>
              <w:t>Oh, I wish I had more personalised experience, I wish I had my own account. I don’t want to lose my money just because I couldn’t cancel my visit.</w:t>
            </w:r>
          </w:p>
        </w:tc>
      </w:tr>
      <w:tr w:rsidR="00597AA4" w:rsidRPr="00635274" w14:paraId="4F1D825D" w14:textId="77777777" w:rsidTr="0090382B">
        <w:trPr>
          <w:trHeight w:val="2488"/>
        </w:trPr>
        <w:tc>
          <w:tcPr>
            <w:tcW w:w="4508" w:type="dxa"/>
          </w:tcPr>
          <w:p w14:paraId="59A4E2AB" w14:textId="5B5F8FEC" w:rsidR="0090382B" w:rsidRPr="00635274" w:rsidRDefault="0090382B" w:rsidP="009727BD">
            <w:pPr>
              <w:contextualSpacing/>
              <w:jc w:val="center"/>
              <w:rPr>
                <w:rFonts w:ascii="Arial Narrow" w:hAnsi="Arial Narrow"/>
                <w:b/>
                <w:bCs/>
                <w:sz w:val="28"/>
                <w:szCs w:val="28"/>
              </w:rPr>
            </w:pPr>
            <w:r w:rsidRPr="00635274">
              <w:rPr>
                <w:rFonts w:ascii="Arial Narrow" w:hAnsi="Arial Narrow"/>
                <w:b/>
                <w:bCs/>
                <w:sz w:val="28"/>
                <w:szCs w:val="28"/>
              </w:rPr>
              <w:t>Does</w:t>
            </w:r>
          </w:p>
          <w:p w14:paraId="16F7DDF5" w14:textId="77777777" w:rsidR="0090382B" w:rsidRPr="00635274" w:rsidRDefault="0090382B" w:rsidP="009727BD">
            <w:pPr>
              <w:contextualSpacing/>
              <w:rPr>
                <w:rFonts w:ascii="Arial Narrow" w:hAnsi="Arial Narrow"/>
              </w:rPr>
            </w:pPr>
            <w:r w:rsidRPr="00635274">
              <w:rPr>
                <w:rFonts w:ascii="Arial Narrow" w:hAnsi="Arial Narrow"/>
              </w:rPr>
              <w:t xml:space="preserve">Comes to the zoo with very little awareness </w:t>
            </w:r>
          </w:p>
          <w:p w14:paraId="3DADCF2C" w14:textId="77777777" w:rsidR="0090382B" w:rsidRPr="00635274" w:rsidRDefault="0090382B" w:rsidP="009727BD">
            <w:pPr>
              <w:contextualSpacing/>
              <w:rPr>
                <w:rFonts w:ascii="Arial Narrow" w:hAnsi="Arial Narrow"/>
              </w:rPr>
            </w:pPr>
          </w:p>
          <w:p w14:paraId="03BA6AEC" w14:textId="77777777" w:rsidR="0090382B" w:rsidRPr="00635274" w:rsidRDefault="0090382B" w:rsidP="009727BD">
            <w:pPr>
              <w:contextualSpacing/>
              <w:rPr>
                <w:rFonts w:ascii="Arial Narrow" w:hAnsi="Arial Narrow"/>
              </w:rPr>
            </w:pPr>
            <w:r w:rsidRPr="00635274">
              <w:rPr>
                <w:rFonts w:ascii="Arial Narrow" w:hAnsi="Arial Narrow"/>
              </w:rPr>
              <w:t xml:space="preserve">Comes to visit, but the zoo is too full today </w:t>
            </w:r>
          </w:p>
          <w:p w14:paraId="445F5161" w14:textId="77777777" w:rsidR="0090382B" w:rsidRPr="00635274" w:rsidRDefault="0090382B" w:rsidP="009727BD">
            <w:pPr>
              <w:contextualSpacing/>
              <w:rPr>
                <w:rFonts w:ascii="Arial Narrow" w:hAnsi="Arial Narrow"/>
              </w:rPr>
            </w:pPr>
          </w:p>
          <w:p w14:paraId="496041D6" w14:textId="21A4A51F" w:rsidR="0090382B" w:rsidRPr="00635274" w:rsidRDefault="0090382B" w:rsidP="009727BD">
            <w:pPr>
              <w:contextualSpacing/>
              <w:rPr>
                <w:rFonts w:ascii="Arial Narrow" w:hAnsi="Arial Narrow"/>
              </w:rPr>
            </w:pPr>
            <w:r w:rsidRPr="00635274">
              <w:rPr>
                <w:rFonts w:ascii="Arial Narrow" w:hAnsi="Arial Narrow"/>
              </w:rPr>
              <w:t>Comes to visit and finds out that the hotel is overbooked</w:t>
            </w:r>
          </w:p>
        </w:tc>
        <w:tc>
          <w:tcPr>
            <w:tcW w:w="4508" w:type="dxa"/>
          </w:tcPr>
          <w:p w14:paraId="28530ED1" w14:textId="34A7A20F" w:rsidR="0031692F" w:rsidRPr="00635274" w:rsidRDefault="0090382B" w:rsidP="009727BD">
            <w:pPr>
              <w:contextualSpacing/>
              <w:jc w:val="center"/>
              <w:rPr>
                <w:rFonts w:ascii="Arial Narrow" w:hAnsi="Arial Narrow"/>
                <w:b/>
                <w:bCs/>
                <w:sz w:val="28"/>
                <w:szCs w:val="28"/>
              </w:rPr>
            </w:pPr>
            <w:r w:rsidRPr="00635274">
              <w:rPr>
                <w:rFonts w:ascii="Arial Narrow" w:hAnsi="Arial Narrow"/>
                <w:b/>
                <w:bCs/>
                <w:sz w:val="28"/>
                <w:szCs w:val="28"/>
              </w:rPr>
              <w:t>Feels</w:t>
            </w:r>
          </w:p>
          <w:p w14:paraId="63D8F24F" w14:textId="77777777" w:rsidR="0031692F" w:rsidRPr="00635274" w:rsidRDefault="0031692F" w:rsidP="009727BD">
            <w:pPr>
              <w:contextualSpacing/>
              <w:rPr>
                <w:rFonts w:ascii="Arial Narrow" w:hAnsi="Arial Narrow"/>
              </w:rPr>
            </w:pPr>
            <w:r w:rsidRPr="00635274">
              <w:rPr>
                <w:rFonts w:ascii="Arial Narrow" w:hAnsi="Arial Narrow"/>
              </w:rPr>
              <w:t xml:space="preserve">Overwhelmed </w:t>
            </w:r>
          </w:p>
          <w:p w14:paraId="2E904D68" w14:textId="77777777" w:rsidR="0031692F" w:rsidRPr="00635274" w:rsidRDefault="0031692F" w:rsidP="009727BD">
            <w:pPr>
              <w:contextualSpacing/>
              <w:rPr>
                <w:rFonts w:ascii="Arial Narrow" w:hAnsi="Arial Narrow"/>
              </w:rPr>
            </w:pPr>
          </w:p>
          <w:p w14:paraId="1620FDBD" w14:textId="77777777" w:rsidR="0031692F" w:rsidRPr="00635274" w:rsidRDefault="0031692F" w:rsidP="009727BD">
            <w:pPr>
              <w:contextualSpacing/>
              <w:rPr>
                <w:rFonts w:ascii="Arial Narrow" w:hAnsi="Arial Narrow"/>
              </w:rPr>
            </w:pPr>
            <w:r w:rsidRPr="00635274">
              <w:rPr>
                <w:rFonts w:ascii="Arial Narrow" w:hAnsi="Arial Narrow"/>
              </w:rPr>
              <w:t xml:space="preserve">Confused </w:t>
            </w:r>
          </w:p>
          <w:p w14:paraId="33ABE064" w14:textId="77777777" w:rsidR="0031692F" w:rsidRPr="00635274" w:rsidRDefault="0031692F" w:rsidP="009727BD">
            <w:pPr>
              <w:contextualSpacing/>
              <w:rPr>
                <w:rFonts w:ascii="Arial Narrow" w:hAnsi="Arial Narrow"/>
              </w:rPr>
            </w:pPr>
          </w:p>
          <w:p w14:paraId="619F1C6D" w14:textId="77777777" w:rsidR="0031692F" w:rsidRPr="00635274" w:rsidRDefault="0031692F" w:rsidP="009727BD">
            <w:pPr>
              <w:contextualSpacing/>
              <w:rPr>
                <w:rFonts w:ascii="Arial Narrow" w:hAnsi="Arial Narrow"/>
              </w:rPr>
            </w:pPr>
            <w:r w:rsidRPr="00635274">
              <w:rPr>
                <w:rFonts w:ascii="Arial Narrow" w:hAnsi="Arial Narrow"/>
              </w:rPr>
              <w:t xml:space="preserve">Stressed and annoyed because of the que to by ticket </w:t>
            </w:r>
          </w:p>
          <w:p w14:paraId="24112589" w14:textId="77777777" w:rsidR="0031692F" w:rsidRPr="00635274" w:rsidRDefault="0031692F" w:rsidP="009727BD">
            <w:pPr>
              <w:contextualSpacing/>
              <w:rPr>
                <w:rFonts w:ascii="Arial Narrow" w:hAnsi="Arial Narrow"/>
              </w:rPr>
            </w:pPr>
          </w:p>
          <w:p w14:paraId="0CCA7CAC" w14:textId="6167AE85" w:rsidR="0031692F" w:rsidRPr="00635274" w:rsidRDefault="0031692F" w:rsidP="009727BD">
            <w:pPr>
              <w:contextualSpacing/>
              <w:rPr>
                <w:rFonts w:ascii="Arial Narrow" w:hAnsi="Arial Narrow"/>
                <w:b/>
                <w:bCs/>
              </w:rPr>
            </w:pPr>
            <w:r w:rsidRPr="00635274">
              <w:rPr>
                <w:rFonts w:ascii="Arial Narrow" w:hAnsi="Arial Narrow"/>
              </w:rPr>
              <w:t>Willing to be reassured that the hotel is booked for the time they come</w:t>
            </w:r>
          </w:p>
        </w:tc>
      </w:tr>
    </w:tbl>
    <w:p w14:paraId="0411A2A6" w14:textId="77777777" w:rsidR="00512182" w:rsidRPr="00635274" w:rsidRDefault="00512182" w:rsidP="009727BD">
      <w:pPr>
        <w:spacing w:after="0"/>
        <w:contextualSpacing/>
        <w:rPr>
          <w:rFonts w:ascii="Arial Narrow" w:hAnsi="Arial Narrow"/>
          <w:b/>
          <w:bCs/>
        </w:rPr>
      </w:pPr>
    </w:p>
    <w:p w14:paraId="6F9EB2B8" w14:textId="7004465E" w:rsidR="00530089" w:rsidRPr="00635274" w:rsidRDefault="00530089" w:rsidP="009727BD">
      <w:pPr>
        <w:pStyle w:val="Heading1"/>
        <w:contextualSpacing/>
        <w:rPr>
          <w:rFonts w:ascii="Arial Narrow" w:hAnsi="Arial Narrow"/>
          <w:color w:val="156082"/>
          <w:sz w:val="24"/>
          <w:szCs w:val="24"/>
        </w:rPr>
      </w:pPr>
      <w:bookmarkStart w:id="14" w:name="_Toc191556309"/>
      <w:r w:rsidRPr="00635274">
        <w:rPr>
          <w:rFonts w:ascii="Arial Narrow" w:hAnsi="Arial Narrow"/>
          <w:color w:val="156082"/>
          <w:sz w:val="24"/>
          <w:szCs w:val="24"/>
        </w:rPr>
        <w:t>User stories</w:t>
      </w:r>
      <w:bookmarkEnd w:id="14"/>
    </w:p>
    <w:tbl>
      <w:tblPr>
        <w:tblStyle w:val="GridTable4-Accent1"/>
        <w:tblW w:w="0" w:type="auto"/>
        <w:tblLook w:val="04A0" w:firstRow="1" w:lastRow="0" w:firstColumn="1" w:lastColumn="0" w:noHBand="0" w:noVBand="1"/>
      </w:tblPr>
      <w:tblGrid>
        <w:gridCol w:w="2254"/>
        <w:gridCol w:w="2254"/>
        <w:gridCol w:w="2254"/>
        <w:gridCol w:w="2254"/>
      </w:tblGrid>
      <w:tr w:rsidR="0031692F" w:rsidRPr="00635274" w14:paraId="6011D34A" w14:textId="77777777" w:rsidTr="00F25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B362245" w14:textId="56FD7BA2" w:rsidR="0031692F" w:rsidRPr="00635274" w:rsidRDefault="0031692F" w:rsidP="009727BD">
            <w:pPr>
              <w:contextualSpacing/>
              <w:rPr>
                <w:rFonts w:ascii="Arial Narrow" w:hAnsi="Arial Narrow"/>
                <w:sz w:val="22"/>
                <w:szCs w:val="22"/>
              </w:rPr>
            </w:pPr>
            <w:r w:rsidRPr="00635274">
              <w:rPr>
                <w:rFonts w:ascii="Arial Narrow" w:hAnsi="Arial Narrow"/>
                <w:sz w:val="22"/>
                <w:szCs w:val="22"/>
              </w:rPr>
              <w:t>As a [user]</w:t>
            </w:r>
          </w:p>
        </w:tc>
        <w:tc>
          <w:tcPr>
            <w:tcW w:w="2254" w:type="dxa"/>
          </w:tcPr>
          <w:p w14:paraId="36CD7999" w14:textId="49301A46" w:rsidR="0031692F" w:rsidRPr="00635274" w:rsidRDefault="0031692F" w:rsidP="009727BD">
            <w:pPr>
              <w:contextualSpacing/>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I want…</w:t>
            </w:r>
          </w:p>
        </w:tc>
        <w:tc>
          <w:tcPr>
            <w:tcW w:w="2254" w:type="dxa"/>
          </w:tcPr>
          <w:p w14:paraId="03BEB5D5" w14:textId="6B8B3DD2" w:rsidR="0031692F" w:rsidRPr="00635274" w:rsidRDefault="0031692F" w:rsidP="009727BD">
            <w:pPr>
              <w:contextualSpacing/>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So that…</w:t>
            </w:r>
          </w:p>
        </w:tc>
        <w:tc>
          <w:tcPr>
            <w:tcW w:w="2254" w:type="dxa"/>
          </w:tcPr>
          <w:p w14:paraId="46525849" w14:textId="75B01FB7" w:rsidR="0031692F" w:rsidRPr="00635274" w:rsidRDefault="0031692F" w:rsidP="009727BD">
            <w:pPr>
              <w:contextualSpacing/>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Acceptance Criteria</w:t>
            </w:r>
          </w:p>
        </w:tc>
      </w:tr>
      <w:tr w:rsidR="0089534F" w:rsidRPr="00635274" w14:paraId="39578509" w14:textId="77777777" w:rsidTr="00F25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6E3B7DE" w14:textId="3517492F" w:rsidR="0089534F" w:rsidRPr="00635274" w:rsidRDefault="0089534F" w:rsidP="009727BD">
            <w:pPr>
              <w:contextualSpacing/>
              <w:rPr>
                <w:rFonts w:ascii="Arial Narrow" w:hAnsi="Arial Narrow"/>
                <w:sz w:val="22"/>
                <w:szCs w:val="22"/>
              </w:rPr>
            </w:pPr>
            <w:r w:rsidRPr="00635274">
              <w:rPr>
                <w:rFonts w:ascii="Arial Narrow" w:hAnsi="Arial Narrow"/>
                <w:sz w:val="22"/>
                <w:szCs w:val="22"/>
              </w:rPr>
              <w:t>First time user</w:t>
            </w:r>
          </w:p>
        </w:tc>
        <w:tc>
          <w:tcPr>
            <w:tcW w:w="2254" w:type="dxa"/>
          </w:tcPr>
          <w:p w14:paraId="09118E67" w14:textId="0E9052B4" w:rsidR="0089534F" w:rsidRPr="00635274" w:rsidRDefault="0089534F"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b/>
                <w:bCs/>
                <w:sz w:val="22"/>
                <w:szCs w:val="22"/>
              </w:rPr>
            </w:pPr>
            <w:r w:rsidRPr="00635274">
              <w:rPr>
                <w:rFonts w:ascii="Arial Narrow" w:hAnsi="Arial Narrow"/>
                <w:sz w:val="22"/>
                <w:szCs w:val="22"/>
              </w:rPr>
              <w:t>To visit a website and find some information on what the zoo is offering.</w:t>
            </w:r>
            <w:r w:rsidR="00407D1C" w:rsidRPr="00635274">
              <w:rPr>
                <w:rFonts w:ascii="Arial Narrow" w:hAnsi="Arial Narrow"/>
                <w:sz w:val="22"/>
                <w:szCs w:val="22"/>
              </w:rPr>
              <w:t xml:space="preserve"> Book my tickets online.</w:t>
            </w:r>
          </w:p>
        </w:tc>
        <w:tc>
          <w:tcPr>
            <w:tcW w:w="2254" w:type="dxa"/>
          </w:tcPr>
          <w:p w14:paraId="0190B53A" w14:textId="2D50997B" w:rsidR="0089534F" w:rsidRPr="00635274" w:rsidRDefault="00407D1C"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b/>
                <w:bCs/>
                <w:sz w:val="22"/>
                <w:szCs w:val="22"/>
              </w:rPr>
            </w:pPr>
            <w:r w:rsidRPr="00635274">
              <w:rPr>
                <w:rFonts w:ascii="Arial Narrow" w:hAnsi="Arial Narrow"/>
                <w:sz w:val="22"/>
                <w:szCs w:val="22"/>
              </w:rPr>
              <w:t>I can compare it to the other zoos and see why I should choose this one, as well as that I would be able to see if there are animals that I am particularly interested in. I will not have to wait I the queue for tickets when I visit.</w:t>
            </w:r>
            <w:r w:rsidR="0089534F" w:rsidRPr="00635274">
              <w:rPr>
                <w:rFonts w:ascii="Arial Narrow" w:hAnsi="Arial Narrow"/>
                <w:sz w:val="22"/>
                <w:szCs w:val="22"/>
              </w:rPr>
              <w:t xml:space="preserve"> </w:t>
            </w:r>
          </w:p>
        </w:tc>
        <w:tc>
          <w:tcPr>
            <w:tcW w:w="2254" w:type="dxa"/>
          </w:tcPr>
          <w:p w14:paraId="27852134" w14:textId="7C6A4C51" w:rsidR="0089534F" w:rsidRPr="00635274" w:rsidRDefault="0089534F"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b/>
                <w:bCs/>
                <w:sz w:val="22"/>
                <w:szCs w:val="22"/>
              </w:rPr>
            </w:pPr>
            <w:r w:rsidRPr="00635274">
              <w:rPr>
                <w:rFonts w:ascii="Arial Narrow" w:hAnsi="Arial Narrow"/>
                <w:sz w:val="22"/>
                <w:szCs w:val="22"/>
              </w:rPr>
              <w:t xml:space="preserve">The system should allow user to see the clear navigation bar at the top, in the main section there should </w:t>
            </w:r>
            <w:r w:rsidR="009C1CBA" w:rsidRPr="00635274">
              <w:rPr>
                <w:rFonts w:ascii="Arial Narrow" w:hAnsi="Arial Narrow"/>
                <w:sz w:val="22"/>
                <w:szCs w:val="22"/>
              </w:rPr>
              <w:t xml:space="preserve">be </w:t>
            </w:r>
            <w:r w:rsidRPr="00635274">
              <w:rPr>
                <w:rFonts w:ascii="Arial Narrow" w:hAnsi="Arial Narrow"/>
                <w:sz w:val="22"/>
                <w:szCs w:val="22"/>
              </w:rPr>
              <w:t xml:space="preserve">a carousel in the main section that will prompt users to all the other sections. When user visits the about page, </w:t>
            </w:r>
            <w:proofErr w:type="gramStart"/>
            <w:r w:rsidRPr="00635274">
              <w:rPr>
                <w:rFonts w:ascii="Arial Narrow" w:hAnsi="Arial Narrow"/>
                <w:sz w:val="22"/>
                <w:szCs w:val="22"/>
              </w:rPr>
              <w:t>all of</w:t>
            </w:r>
            <w:proofErr w:type="gramEnd"/>
            <w:r w:rsidRPr="00635274">
              <w:rPr>
                <w:rFonts w:ascii="Arial Narrow" w:hAnsi="Arial Narrow"/>
                <w:sz w:val="22"/>
                <w:szCs w:val="22"/>
              </w:rPr>
              <w:t xml:space="preserve"> the necessary info will be displayed in there such as how to get here, opening times, animals, facilities, hotel info. On the top right corner there will be a “Book” button that will prompt user to the booking page, it could be a ticket booking or a hotel booking. </w:t>
            </w:r>
          </w:p>
        </w:tc>
      </w:tr>
      <w:tr w:rsidR="0031692F" w:rsidRPr="00635274" w14:paraId="7D0208FB" w14:textId="77777777" w:rsidTr="00F2596C">
        <w:tc>
          <w:tcPr>
            <w:cnfStyle w:val="001000000000" w:firstRow="0" w:lastRow="0" w:firstColumn="1" w:lastColumn="0" w:oddVBand="0" w:evenVBand="0" w:oddHBand="0" w:evenHBand="0" w:firstRowFirstColumn="0" w:firstRowLastColumn="0" w:lastRowFirstColumn="0" w:lastRowLastColumn="0"/>
            <w:tcW w:w="2254" w:type="dxa"/>
          </w:tcPr>
          <w:p w14:paraId="6D9771A3" w14:textId="423BD529" w:rsidR="0031692F" w:rsidRPr="00635274" w:rsidRDefault="0031692F" w:rsidP="009727BD">
            <w:pPr>
              <w:contextualSpacing/>
              <w:rPr>
                <w:rFonts w:ascii="Arial Narrow" w:hAnsi="Arial Narrow"/>
                <w:sz w:val="22"/>
                <w:szCs w:val="22"/>
              </w:rPr>
            </w:pPr>
            <w:r w:rsidRPr="00635274">
              <w:rPr>
                <w:rFonts w:ascii="Arial Narrow" w:hAnsi="Arial Narrow"/>
                <w:sz w:val="22"/>
                <w:szCs w:val="22"/>
              </w:rPr>
              <w:lastRenderedPageBreak/>
              <w:t>Student</w:t>
            </w:r>
          </w:p>
        </w:tc>
        <w:tc>
          <w:tcPr>
            <w:tcW w:w="2254" w:type="dxa"/>
          </w:tcPr>
          <w:p w14:paraId="65EF67C2" w14:textId="4B90E579" w:rsidR="0031692F" w:rsidRPr="00635274" w:rsidRDefault="0011556C" w:rsidP="009727BD">
            <w:pPr>
              <w:contextualSpacing/>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To visit website that is easy to follow and does not have unnecessary information, I also want to find educational trip section on there where I can browse and get all necessary materials for my trip, for ex book that describes all the animals that I’m going to see in the zoo.</w:t>
            </w:r>
          </w:p>
        </w:tc>
        <w:tc>
          <w:tcPr>
            <w:tcW w:w="2254" w:type="dxa"/>
          </w:tcPr>
          <w:p w14:paraId="2C6C6CE5" w14:textId="7424E3E2" w:rsidR="0031692F" w:rsidRPr="00635274" w:rsidRDefault="0011556C" w:rsidP="009727BD">
            <w:pPr>
              <w:contextualSpacing/>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 xml:space="preserve">When I am on my </w:t>
            </w:r>
            <w:proofErr w:type="gramStart"/>
            <w:r w:rsidRPr="00635274">
              <w:rPr>
                <w:rFonts w:ascii="Arial Narrow" w:hAnsi="Arial Narrow"/>
                <w:sz w:val="22"/>
                <w:szCs w:val="22"/>
              </w:rPr>
              <w:t>trip</w:t>
            </w:r>
            <w:proofErr w:type="gramEnd"/>
            <w:r w:rsidRPr="00635274">
              <w:rPr>
                <w:rFonts w:ascii="Arial Narrow" w:hAnsi="Arial Narrow"/>
                <w:sz w:val="22"/>
                <w:szCs w:val="22"/>
              </w:rPr>
              <w:t xml:space="preserve"> I was fully aware of what is going on and had enhanced experience, I also want to learn more when I’m on the trip.</w:t>
            </w:r>
          </w:p>
        </w:tc>
        <w:tc>
          <w:tcPr>
            <w:tcW w:w="2254" w:type="dxa"/>
          </w:tcPr>
          <w:p w14:paraId="569A6ADA" w14:textId="788914C8" w:rsidR="0031692F" w:rsidRPr="00635274" w:rsidRDefault="00CD1C4A" w:rsidP="009727BD">
            <w:pPr>
              <w:contextualSpacing/>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The system should provide the educational visits page for students. On this page there should be a catalogue of things that they might need while on the trip.</w:t>
            </w:r>
          </w:p>
        </w:tc>
      </w:tr>
      <w:tr w:rsidR="0031692F" w:rsidRPr="00635274" w14:paraId="00E7DFFC" w14:textId="77777777" w:rsidTr="00F25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21F7294" w14:textId="707383DF" w:rsidR="0031692F" w:rsidRPr="00635274" w:rsidRDefault="0031692F" w:rsidP="009727BD">
            <w:pPr>
              <w:contextualSpacing/>
              <w:rPr>
                <w:rFonts w:ascii="Arial Narrow" w:hAnsi="Arial Narrow"/>
                <w:sz w:val="22"/>
                <w:szCs w:val="22"/>
              </w:rPr>
            </w:pPr>
            <w:r w:rsidRPr="00635274">
              <w:rPr>
                <w:rFonts w:ascii="Arial Narrow" w:hAnsi="Arial Narrow"/>
                <w:sz w:val="22"/>
                <w:szCs w:val="22"/>
              </w:rPr>
              <w:t>Parent</w:t>
            </w:r>
          </w:p>
        </w:tc>
        <w:tc>
          <w:tcPr>
            <w:tcW w:w="2254" w:type="dxa"/>
          </w:tcPr>
          <w:p w14:paraId="1B7B791A" w14:textId="24A7858C" w:rsidR="0031692F" w:rsidRPr="00635274" w:rsidRDefault="00362E8B"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To book a hotel and tickets in advance</w:t>
            </w:r>
          </w:p>
        </w:tc>
        <w:tc>
          <w:tcPr>
            <w:tcW w:w="2254" w:type="dxa"/>
          </w:tcPr>
          <w:p w14:paraId="6AE18C0C" w14:textId="7FA661E8" w:rsidR="0031692F" w:rsidRPr="00635274" w:rsidRDefault="00362E8B"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I’m sure that when I come with my children we will have where to stay, and I will not need to drive all the way back home the same day.</w:t>
            </w:r>
          </w:p>
        </w:tc>
        <w:tc>
          <w:tcPr>
            <w:tcW w:w="2254" w:type="dxa"/>
          </w:tcPr>
          <w:p w14:paraId="69C68BA3" w14:textId="3B0E95D0" w:rsidR="0031692F" w:rsidRPr="00635274" w:rsidRDefault="00BB30C8"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In the booking area there is an option to book a hotel.</w:t>
            </w:r>
          </w:p>
        </w:tc>
      </w:tr>
      <w:tr w:rsidR="0031692F" w:rsidRPr="00635274" w14:paraId="57304EDD" w14:textId="77777777" w:rsidTr="00F2596C">
        <w:tc>
          <w:tcPr>
            <w:cnfStyle w:val="001000000000" w:firstRow="0" w:lastRow="0" w:firstColumn="1" w:lastColumn="0" w:oddVBand="0" w:evenVBand="0" w:oddHBand="0" w:evenHBand="0" w:firstRowFirstColumn="0" w:firstRowLastColumn="0" w:lastRowFirstColumn="0" w:lastRowLastColumn="0"/>
            <w:tcW w:w="2254" w:type="dxa"/>
          </w:tcPr>
          <w:p w14:paraId="5A886C02" w14:textId="5011BE8E" w:rsidR="0031692F" w:rsidRPr="00635274" w:rsidRDefault="0031692F" w:rsidP="009727BD">
            <w:pPr>
              <w:contextualSpacing/>
              <w:rPr>
                <w:rFonts w:ascii="Arial Narrow" w:hAnsi="Arial Narrow"/>
                <w:sz w:val="22"/>
                <w:szCs w:val="22"/>
              </w:rPr>
            </w:pPr>
            <w:r w:rsidRPr="00635274">
              <w:rPr>
                <w:rFonts w:ascii="Arial Narrow" w:hAnsi="Arial Narrow"/>
                <w:sz w:val="22"/>
                <w:szCs w:val="22"/>
              </w:rPr>
              <w:t>Loyal customer</w:t>
            </w:r>
          </w:p>
        </w:tc>
        <w:tc>
          <w:tcPr>
            <w:tcW w:w="2254" w:type="dxa"/>
          </w:tcPr>
          <w:p w14:paraId="3EA48209" w14:textId="4A5D0892" w:rsidR="0031692F" w:rsidRPr="00635274" w:rsidRDefault="00BB30C8" w:rsidP="009727BD">
            <w:pPr>
              <w:contextualSpacing/>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To have a discount when I visit for the second time. To have my account where I would see how when I have visited. And to be able to cancel my future bookings if I need to do so.</w:t>
            </w:r>
          </w:p>
        </w:tc>
        <w:tc>
          <w:tcPr>
            <w:tcW w:w="2254" w:type="dxa"/>
          </w:tcPr>
          <w:p w14:paraId="481D7B7F" w14:textId="4F5606D6" w:rsidR="0031692F" w:rsidRPr="00635274" w:rsidRDefault="00BB30C8" w:rsidP="009727BD">
            <w:pPr>
              <w:contextualSpacing/>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If I visit multiple times, I can save some money. I also want to feel a more personalised experience.</w:t>
            </w:r>
          </w:p>
        </w:tc>
        <w:tc>
          <w:tcPr>
            <w:tcW w:w="2254" w:type="dxa"/>
          </w:tcPr>
          <w:p w14:paraId="2E178404" w14:textId="2E26BBDD" w:rsidR="0031692F" w:rsidRPr="00635274" w:rsidRDefault="00235731" w:rsidP="009727BD">
            <w:pPr>
              <w:contextualSpacing/>
              <w:cnfStyle w:val="000000000000" w:firstRow="0" w:lastRow="0" w:firstColumn="0" w:lastColumn="0" w:oddVBand="0" w:evenVBand="0" w:oddHBand="0" w:evenHBand="0" w:firstRowFirstColumn="0" w:firstRowLastColumn="0" w:lastRowFirstColumn="0" w:lastRowLastColumn="0"/>
              <w:rPr>
                <w:rFonts w:ascii="Arial Narrow" w:hAnsi="Arial Narrow"/>
                <w:sz w:val="22"/>
                <w:szCs w:val="22"/>
              </w:rPr>
            </w:pPr>
            <w:r w:rsidRPr="00635274">
              <w:rPr>
                <w:rFonts w:ascii="Arial Narrow" w:hAnsi="Arial Narrow"/>
                <w:sz w:val="22"/>
                <w:szCs w:val="22"/>
              </w:rPr>
              <w:t>The website should contain an option to create an account and login. When user is on any of the pages, he/she should be able to easily navigate to the Account section. When on the Account page, user should be able to Manage bookings, have reward for each visit. See his/her previous visits.</w:t>
            </w:r>
          </w:p>
        </w:tc>
      </w:tr>
    </w:tbl>
    <w:p w14:paraId="3989C240" w14:textId="77777777" w:rsidR="00530089" w:rsidRPr="00635274" w:rsidRDefault="00530089" w:rsidP="009727BD">
      <w:pPr>
        <w:spacing w:after="0"/>
        <w:contextualSpacing/>
        <w:rPr>
          <w:rFonts w:ascii="Arial Narrow" w:hAnsi="Arial Narrow"/>
          <w:b/>
          <w:bCs/>
        </w:rPr>
      </w:pPr>
    </w:p>
    <w:p w14:paraId="458D2A42" w14:textId="0ADCA431" w:rsidR="00530089" w:rsidRPr="00635274" w:rsidRDefault="00530089" w:rsidP="009727BD">
      <w:pPr>
        <w:pStyle w:val="Heading1"/>
        <w:contextualSpacing/>
        <w:rPr>
          <w:rFonts w:ascii="Arial Narrow" w:hAnsi="Arial Narrow"/>
          <w:color w:val="156082"/>
          <w:sz w:val="32"/>
          <w:szCs w:val="32"/>
        </w:rPr>
      </w:pPr>
      <w:bookmarkStart w:id="15" w:name="_Toc191556310"/>
      <w:r w:rsidRPr="00635274">
        <w:rPr>
          <w:rFonts w:ascii="Arial Narrow" w:hAnsi="Arial Narrow"/>
          <w:color w:val="156082"/>
          <w:sz w:val="32"/>
          <w:szCs w:val="32"/>
        </w:rPr>
        <w:t>Functional requirements</w:t>
      </w:r>
      <w:bookmarkEnd w:id="15"/>
    </w:p>
    <w:p w14:paraId="539AF5C6" w14:textId="64F6CC7C" w:rsidR="00530089" w:rsidRPr="00635274" w:rsidRDefault="00530089" w:rsidP="009727BD">
      <w:pPr>
        <w:pStyle w:val="Heading1"/>
        <w:contextualSpacing/>
        <w:rPr>
          <w:rFonts w:ascii="Arial Narrow" w:hAnsi="Arial Narrow"/>
          <w:color w:val="156082"/>
          <w:sz w:val="24"/>
          <w:szCs w:val="24"/>
        </w:rPr>
      </w:pPr>
      <w:bookmarkStart w:id="16" w:name="_Toc191556311"/>
      <w:r w:rsidRPr="00635274">
        <w:rPr>
          <w:rFonts w:ascii="Arial Narrow" w:hAnsi="Arial Narrow"/>
          <w:color w:val="156082"/>
          <w:sz w:val="24"/>
          <w:szCs w:val="24"/>
        </w:rPr>
        <w:t>Home page</w:t>
      </w:r>
      <w:bookmarkEnd w:id="16"/>
    </w:p>
    <w:p w14:paraId="7AD397ED" w14:textId="7A9BB733" w:rsidR="00530089" w:rsidRPr="00635274" w:rsidRDefault="00416707" w:rsidP="009727BD">
      <w:pPr>
        <w:pStyle w:val="ListParagraph"/>
        <w:numPr>
          <w:ilvl w:val="0"/>
          <w:numId w:val="15"/>
        </w:numPr>
        <w:spacing w:after="0"/>
        <w:rPr>
          <w:rFonts w:ascii="Arial Narrow" w:hAnsi="Arial Narrow"/>
          <w:b/>
          <w:bCs/>
        </w:rPr>
      </w:pPr>
      <w:r w:rsidRPr="00635274">
        <w:rPr>
          <w:rFonts w:ascii="Arial Narrow" w:hAnsi="Arial Narrow"/>
        </w:rPr>
        <w:t>The system should display a home page that consists of a navigation bar, main section and footer. In the main section provides a carousel of pictures with links that prompt the user to other areas of the website, ex about page.</w:t>
      </w:r>
    </w:p>
    <w:p w14:paraId="47272631" w14:textId="75FE85CE" w:rsidR="00416707" w:rsidRPr="00635274" w:rsidRDefault="00416707" w:rsidP="009727BD">
      <w:pPr>
        <w:pStyle w:val="ListParagraph"/>
        <w:numPr>
          <w:ilvl w:val="0"/>
          <w:numId w:val="15"/>
        </w:numPr>
        <w:spacing w:after="0"/>
        <w:rPr>
          <w:rFonts w:ascii="Arial Narrow" w:hAnsi="Arial Narrow"/>
          <w:b/>
          <w:bCs/>
        </w:rPr>
      </w:pPr>
      <w:r w:rsidRPr="00635274">
        <w:rPr>
          <w:rFonts w:ascii="Arial Narrow" w:hAnsi="Arial Narrow"/>
        </w:rPr>
        <w:t>No data inputs required for this page.</w:t>
      </w:r>
    </w:p>
    <w:p w14:paraId="435C75C2" w14:textId="42CC96E3" w:rsidR="00416707" w:rsidRPr="00635274" w:rsidRDefault="00416707" w:rsidP="009727BD">
      <w:pPr>
        <w:pStyle w:val="ListParagraph"/>
        <w:numPr>
          <w:ilvl w:val="0"/>
          <w:numId w:val="15"/>
        </w:numPr>
        <w:spacing w:after="0"/>
        <w:rPr>
          <w:rFonts w:ascii="Arial Narrow" w:hAnsi="Arial Narrow"/>
          <w:b/>
          <w:bCs/>
        </w:rPr>
      </w:pPr>
      <w:r w:rsidRPr="00635274">
        <w:rPr>
          <w:rFonts w:ascii="Arial Narrow" w:hAnsi="Arial Narrow"/>
        </w:rPr>
        <w:t>When the user clicks on the links to different pages it should go to the required page. Ex. User clicks on the book button, and it should quickly navigate the user to the booking page.</w:t>
      </w:r>
    </w:p>
    <w:p w14:paraId="69098D1D" w14:textId="10D41873" w:rsidR="00416707" w:rsidRPr="00635274" w:rsidRDefault="00416707" w:rsidP="009727BD">
      <w:pPr>
        <w:pStyle w:val="ListParagraph"/>
        <w:numPr>
          <w:ilvl w:val="0"/>
          <w:numId w:val="15"/>
        </w:numPr>
        <w:spacing w:after="0"/>
        <w:rPr>
          <w:rFonts w:ascii="Arial Narrow" w:hAnsi="Arial Narrow"/>
          <w:b/>
          <w:bCs/>
        </w:rPr>
      </w:pPr>
      <w:r w:rsidRPr="00635274">
        <w:rPr>
          <w:rFonts w:ascii="Arial Narrow" w:hAnsi="Arial Narrow"/>
        </w:rPr>
        <w:t xml:space="preserve">Navigation bar consists of </w:t>
      </w:r>
    </w:p>
    <w:p w14:paraId="5AFF2B07" w14:textId="705A6CFC" w:rsidR="00416707" w:rsidRPr="00635274" w:rsidRDefault="00416707" w:rsidP="009727BD">
      <w:pPr>
        <w:pStyle w:val="ListParagraph"/>
        <w:numPr>
          <w:ilvl w:val="1"/>
          <w:numId w:val="15"/>
        </w:numPr>
        <w:spacing w:after="0"/>
        <w:rPr>
          <w:rFonts w:ascii="Arial Narrow" w:hAnsi="Arial Narrow"/>
          <w:b/>
          <w:bCs/>
        </w:rPr>
      </w:pPr>
      <w:r w:rsidRPr="00635274">
        <w:rPr>
          <w:rFonts w:ascii="Arial Narrow" w:hAnsi="Arial Narrow"/>
        </w:rPr>
        <w:t>Home</w:t>
      </w:r>
    </w:p>
    <w:p w14:paraId="0FB4F831" w14:textId="49155628" w:rsidR="00416707" w:rsidRPr="00635274" w:rsidRDefault="00416707" w:rsidP="009727BD">
      <w:pPr>
        <w:pStyle w:val="ListParagraph"/>
        <w:numPr>
          <w:ilvl w:val="1"/>
          <w:numId w:val="15"/>
        </w:numPr>
        <w:spacing w:after="0"/>
        <w:rPr>
          <w:rFonts w:ascii="Arial Narrow" w:hAnsi="Arial Narrow"/>
          <w:b/>
          <w:bCs/>
        </w:rPr>
      </w:pPr>
      <w:r w:rsidRPr="00635274">
        <w:rPr>
          <w:rFonts w:ascii="Arial Narrow" w:hAnsi="Arial Narrow"/>
        </w:rPr>
        <w:t>About</w:t>
      </w:r>
    </w:p>
    <w:p w14:paraId="07F1BB52" w14:textId="627C811F" w:rsidR="00416707" w:rsidRPr="00635274" w:rsidRDefault="00416707" w:rsidP="009727BD">
      <w:pPr>
        <w:pStyle w:val="ListParagraph"/>
        <w:numPr>
          <w:ilvl w:val="1"/>
          <w:numId w:val="15"/>
        </w:numPr>
        <w:spacing w:after="0"/>
        <w:rPr>
          <w:rFonts w:ascii="Arial Narrow" w:hAnsi="Arial Narrow"/>
          <w:b/>
          <w:bCs/>
        </w:rPr>
      </w:pPr>
      <w:r w:rsidRPr="00635274">
        <w:rPr>
          <w:rFonts w:ascii="Arial Narrow" w:hAnsi="Arial Narrow"/>
        </w:rPr>
        <w:t>Educational Visit</w:t>
      </w:r>
    </w:p>
    <w:p w14:paraId="091E6DC8" w14:textId="74B00F76" w:rsidR="00416707" w:rsidRPr="00635274" w:rsidRDefault="00416707" w:rsidP="009727BD">
      <w:pPr>
        <w:pStyle w:val="ListParagraph"/>
        <w:numPr>
          <w:ilvl w:val="1"/>
          <w:numId w:val="15"/>
        </w:numPr>
        <w:spacing w:after="0"/>
        <w:rPr>
          <w:rFonts w:ascii="Arial Narrow" w:hAnsi="Arial Narrow"/>
          <w:b/>
          <w:bCs/>
        </w:rPr>
      </w:pPr>
      <w:r w:rsidRPr="00635274">
        <w:rPr>
          <w:rFonts w:ascii="Arial Narrow" w:hAnsi="Arial Narrow"/>
        </w:rPr>
        <w:t>Book</w:t>
      </w:r>
    </w:p>
    <w:p w14:paraId="495EEDAC" w14:textId="6601F1F1" w:rsidR="00416707" w:rsidRPr="00635274" w:rsidRDefault="00416707" w:rsidP="009727BD">
      <w:pPr>
        <w:pStyle w:val="ListParagraph"/>
        <w:numPr>
          <w:ilvl w:val="1"/>
          <w:numId w:val="15"/>
        </w:numPr>
        <w:spacing w:after="0"/>
        <w:rPr>
          <w:rFonts w:ascii="Arial Narrow" w:hAnsi="Arial Narrow"/>
          <w:b/>
          <w:bCs/>
        </w:rPr>
      </w:pPr>
      <w:r w:rsidRPr="00635274">
        <w:rPr>
          <w:rFonts w:ascii="Arial Narrow" w:hAnsi="Arial Narrow"/>
        </w:rPr>
        <w:t>Account</w:t>
      </w:r>
    </w:p>
    <w:p w14:paraId="52E656AC" w14:textId="131F8EAD" w:rsidR="006868DF" w:rsidRPr="00635274" w:rsidRDefault="006868DF" w:rsidP="009727BD">
      <w:pPr>
        <w:pStyle w:val="ListParagraph"/>
        <w:numPr>
          <w:ilvl w:val="0"/>
          <w:numId w:val="15"/>
        </w:numPr>
        <w:spacing w:after="0"/>
        <w:rPr>
          <w:rFonts w:ascii="Arial Narrow" w:hAnsi="Arial Narrow"/>
          <w:b/>
          <w:bCs/>
        </w:rPr>
      </w:pPr>
      <w:r w:rsidRPr="00635274">
        <w:rPr>
          <w:rFonts w:ascii="Arial Narrow" w:hAnsi="Arial Narrow"/>
        </w:rPr>
        <w:t>About page</w:t>
      </w:r>
    </w:p>
    <w:p w14:paraId="78FEB779" w14:textId="5D16D07A" w:rsidR="006868DF" w:rsidRPr="00635274" w:rsidRDefault="006868DF" w:rsidP="009727BD">
      <w:pPr>
        <w:pStyle w:val="ListParagraph"/>
        <w:numPr>
          <w:ilvl w:val="1"/>
          <w:numId w:val="15"/>
        </w:numPr>
        <w:spacing w:after="0"/>
        <w:rPr>
          <w:rFonts w:ascii="Arial Narrow" w:hAnsi="Arial Narrow"/>
          <w:b/>
          <w:bCs/>
        </w:rPr>
      </w:pPr>
      <w:r w:rsidRPr="00635274">
        <w:rPr>
          <w:rFonts w:ascii="Arial Narrow" w:hAnsi="Arial Narrow"/>
        </w:rPr>
        <w:lastRenderedPageBreak/>
        <w:t xml:space="preserve">The system displays the about page which Is </w:t>
      </w:r>
      <w:r w:rsidR="00440509" w:rsidRPr="00635274">
        <w:rPr>
          <w:rFonts w:ascii="Arial Narrow" w:hAnsi="Arial Narrow"/>
        </w:rPr>
        <w:t>like</w:t>
      </w:r>
      <w:r w:rsidRPr="00635274">
        <w:rPr>
          <w:rFonts w:ascii="Arial Narrow" w:hAnsi="Arial Narrow"/>
        </w:rPr>
        <w:t xml:space="preserve"> the homepage and consists of the navigation </w:t>
      </w:r>
      <w:r w:rsidR="00440509" w:rsidRPr="00635274">
        <w:rPr>
          <w:rFonts w:ascii="Arial Narrow" w:hAnsi="Arial Narrow"/>
        </w:rPr>
        <w:t>bar, main section: Opening times, our animals, hotel info, how to get here, and a footer</w:t>
      </w:r>
    </w:p>
    <w:p w14:paraId="1B952801" w14:textId="4D0D877D" w:rsidR="00440509" w:rsidRPr="00635274" w:rsidRDefault="00440509" w:rsidP="009727BD">
      <w:pPr>
        <w:pStyle w:val="ListParagraph"/>
        <w:numPr>
          <w:ilvl w:val="1"/>
          <w:numId w:val="15"/>
        </w:numPr>
        <w:spacing w:after="0"/>
        <w:rPr>
          <w:rFonts w:ascii="Arial Narrow" w:hAnsi="Arial Narrow"/>
          <w:b/>
          <w:bCs/>
        </w:rPr>
      </w:pPr>
      <w:r w:rsidRPr="00635274">
        <w:rPr>
          <w:rFonts w:ascii="Arial Narrow" w:hAnsi="Arial Narrow"/>
        </w:rPr>
        <w:t>No data inputs required for this page</w:t>
      </w:r>
    </w:p>
    <w:p w14:paraId="227847A0" w14:textId="3C4C3CC0" w:rsidR="00530089" w:rsidRPr="00635274" w:rsidRDefault="00530089" w:rsidP="009727BD">
      <w:pPr>
        <w:pStyle w:val="Heading1"/>
        <w:contextualSpacing/>
        <w:rPr>
          <w:rFonts w:ascii="Arial Narrow" w:hAnsi="Arial Narrow"/>
          <w:color w:val="156082"/>
          <w:sz w:val="24"/>
          <w:szCs w:val="24"/>
        </w:rPr>
      </w:pPr>
      <w:bookmarkStart w:id="17" w:name="_Toc191556312"/>
      <w:r w:rsidRPr="00635274">
        <w:rPr>
          <w:rFonts w:ascii="Arial Narrow" w:hAnsi="Arial Narrow"/>
          <w:color w:val="156082"/>
          <w:sz w:val="24"/>
          <w:szCs w:val="24"/>
        </w:rPr>
        <w:t>Educational visits page</w:t>
      </w:r>
      <w:bookmarkEnd w:id="17"/>
    </w:p>
    <w:p w14:paraId="7EAEF3F5" w14:textId="39ABFE9C" w:rsidR="00440509" w:rsidRPr="00635274" w:rsidRDefault="00440509" w:rsidP="009727BD">
      <w:pPr>
        <w:pStyle w:val="ListParagraph"/>
        <w:numPr>
          <w:ilvl w:val="0"/>
          <w:numId w:val="15"/>
        </w:numPr>
        <w:spacing w:after="0"/>
        <w:rPr>
          <w:rFonts w:ascii="Arial Narrow" w:hAnsi="Arial Narrow"/>
          <w:b/>
          <w:bCs/>
        </w:rPr>
      </w:pPr>
      <w:r w:rsidRPr="00635274">
        <w:rPr>
          <w:rFonts w:ascii="Arial Narrow" w:hAnsi="Arial Narrow"/>
        </w:rPr>
        <w:t xml:space="preserve">The </w:t>
      </w:r>
      <w:r w:rsidR="007505EB" w:rsidRPr="00635274">
        <w:rPr>
          <w:rFonts w:ascii="Arial Narrow" w:hAnsi="Arial Narrow"/>
        </w:rPr>
        <w:t>system displays the educational visit page which consists of the navigation bar, main section where the user can browse the catalogue of useful materials for the educational trip and the pricing of it, as well as that user should be able to download a pdf guide with all the animals that are in the zoo.</w:t>
      </w:r>
    </w:p>
    <w:p w14:paraId="1C08B82E" w14:textId="6F77D9E3" w:rsidR="007505EB" w:rsidRPr="00635274" w:rsidRDefault="007505EB" w:rsidP="009727BD">
      <w:pPr>
        <w:pStyle w:val="ListParagraph"/>
        <w:numPr>
          <w:ilvl w:val="0"/>
          <w:numId w:val="15"/>
        </w:numPr>
        <w:spacing w:after="0"/>
        <w:rPr>
          <w:rFonts w:ascii="Arial Narrow" w:hAnsi="Arial Narrow"/>
          <w:b/>
          <w:bCs/>
        </w:rPr>
      </w:pPr>
      <w:r w:rsidRPr="00635274">
        <w:rPr>
          <w:rFonts w:ascii="Arial Narrow" w:hAnsi="Arial Narrow"/>
        </w:rPr>
        <w:t>No data inputs required for this page</w:t>
      </w:r>
    </w:p>
    <w:p w14:paraId="0E668FBE" w14:textId="19BD13F5" w:rsidR="00530089" w:rsidRPr="00635274" w:rsidRDefault="00530089" w:rsidP="009727BD">
      <w:pPr>
        <w:pStyle w:val="Heading1"/>
        <w:contextualSpacing/>
        <w:rPr>
          <w:rFonts w:ascii="Arial Narrow" w:hAnsi="Arial Narrow"/>
          <w:color w:val="156082"/>
          <w:sz w:val="24"/>
          <w:szCs w:val="24"/>
        </w:rPr>
      </w:pPr>
      <w:bookmarkStart w:id="18" w:name="_Toc191556313"/>
      <w:r w:rsidRPr="00635274">
        <w:rPr>
          <w:rFonts w:ascii="Arial Narrow" w:hAnsi="Arial Narrow"/>
          <w:color w:val="156082"/>
          <w:sz w:val="24"/>
          <w:szCs w:val="24"/>
        </w:rPr>
        <w:t>Booking system</w:t>
      </w:r>
      <w:bookmarkEnd w:id="18"/>
    </w:p>
    <w:p w14:paraId="0FA5146A" w14:textId="3379D8BB" w:rsidR="00530089" w:rsidRPr="00635274" w:rsidRDefault="007505EB" w:rsidP="009727BD">
      <w:pPr>
        <w:pStyle w:val="ListParagraph"/>
        <w:numPr>
          <w:ilvl w:val="0"/>
          <w:numId w:val="15"/>
        </w:numPr>
        <w:spacing w:after="0"/>
        <w:rPr>
          <w:rFonts w:ascii="Arial Narrow" w:hAnsi="Arial Narrow"/>
          <w:b/>
          <w:bCs/>
        </w:rPr>
      </w:pPr>
      <w:r w:rsidRPr="00635274">
        <w:rPr>
          <w:rFonts w:ascii="Arial Narrow" w:hAnsi="Arial Narrow"/>
        </w:rPr>
        <w:t>The system should have two services options to book: book a room or book a ticket. Then user the correct form should be displayed, first user is prompted to select a day and timeslot, then fill in personal details. After user fills in the form, order should be placed and sent to the database, user should see the message of the successful placement or in case of any errors a message that something went wrong during ordering.</w:t>
      </w:r>
    </w:p>
    <w:p w14:paraId="0DC220D3" w14:textId="460A9E52" w:rsidR="007505EB" w:rsidRPr="00635274" w:rsidRDefault="007505EB" w:rsidP="009727BD">
      <w:pPr>
        <w:pStyle w:val="ListParagraph"/>
        <w:numPr>
          <w:ilvl w:val="0"/>
          <w:numId w:val="15"/>
        </w:numPr>
        <w:spacing w:after="0"/>
        <w:rPr>
          <w:rFonts w:ascii="Arial Narrow" w:hAnsi="Arial Narrow"/>
          <w:b/>
          <w:bCs/>
        </w:rPr>
      </w:pPr>
      <w:r w:rsidRPr="00635274">
        <w:rPr>
          <w:rFonts w:ascii="Arial Narrow" w:hAnsi="Arial Narrow"/>
        </w:rPr>
        <w:t>User input requirements:</w:t>
      </w:r>
    </w:p>
    <w:p w14:paraId="02379273" w14:textId="77777777" w:rsidR="00203C93" w:rsidRPr="00635274" w:rsidRDefault="00203C93" w:rsidP="009727BD">
      <w:pPr>
        <w:pStyle w:val="ListParagraph"/>
        <w:spacing w:after="0"/>
        <w:rPr>
          <w:rFonts w:ascii="Arial Narrow" w:hAnsi="Arial Narrow"/>
          <w:b/>
          <w:bCs/>
        </w:rPr>
      </w:pPr>
    </w:p>
    <w:tbl>
      <w:tblPr>
        <w:tblStyle w:val="GridTable4-Accent1"/>
        <w:tblW w:w="0" w:type="auto"/>
        <w:tblLook w:val="04A0" w:firstRow="1" w:lastRow="0" w:firstColumn="1" w:lastColumn="0" w:noHBand="0" w:noVBand="1"/>
      </w:tblPr>
      <w:tblGrid>
        <w:gridCol w:w="4508"/>
        <w:gridCol w:w="4508"/>
      </w:tblGrid>
      <w:tr w:rsidR="007505EB" w:rsidRPr="00635274" w14:paraId="4D1EEE05" w14:textId="77777777" w:rsidTr="00203C93">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508" w:type="dxa"/>
          </w:tcPr>
          <w:p w14:paraId="6B3E988B" w14:textId="62180541" w:rsidR="007505EB" w:rsidRPr="00635274" w:rsidRDefault="007505EB" w:rsidP="009727BD">
            <w:pPr>
              <w:contextualSpacing/>
              <w:jc w:val="center"/>
              <w:rPr>
                <w:rFonts w:ascii="Arial Narrow" w:hAnsi="Arial Narrow"/>
                <w:b w:val="0"/>
                <w:bCs w:val="0"/>
              </w:rPr>
            </w:pPr>
            <w:r w:rsidRPr="00635274">
              <w:rPr>
                <w:rFonts w:ascii="Arial Narrow" w:hAnsi="Arial Narrow"/>
                <w:b w:val="0"/>
                <w:bCs w:val="0"/>
              </w:rPr>
              <w:t>Booking a room</w:t>
            </w:r>
          </w:p>
        </w:tc>
        <w:tc>
          <w:tcPr>
            <w:tcW w:w="4508" w:type="dxa"/>
          </w:tcPr>
          <w:p w14:paraId="5B6F04FB" w14:textId="7A3468C7" w:rsidR="007505EB" w:rsidRPr="00635274" w:rsidRDefault="007505EB" w:rsidP="009727BD">
            <w:pPr>
              <w:contextualSpacing/>
              <w:jc w:val="center"/>
              <w:cnfStyle w:val="100000000000" w:firstRow="1" w:lastRow="0" w:firstColumn="0" w:lastColumn="0" w:oddVBand="0" w:evenVBand="0" w:oddHBand="0" w:evenHBand="0" w:firstRowFirstColumn="0" w:firstRowLastColumn="0" w:lastRowFirstColumn="0" w:lastRowLastColumn="0"/>
              <w:rPr>
                <w:rFonts w:ascii="Arial Narrow" w:hAnsi="Arial Narrow"/>
                <w:b w:val="0"/>
                <w:bCs w:val="0"/>
              </w:rPr>
            </w:pPr>
            <w:r w:rsidRPr="00635274">
              <w:rPr>
                <w:rFonts w:ascii="Arial Narrow" w:hAnsi="Arial Narrow"/>
                <w:b w:val="0"/>
                <w:bCs w:val="0"/>
              </w:rPr>
              <w:t>Booking a ticket</w:t>
            </w:r>
          </w:p>
        </w:tc>
      </w:tr>
      <w:tr w:rsidR="007505EB" w:rsidRPr="00635274" w14:paraId="01430AD5" w14:textId="77777777" w:rsidTr="00203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8F6A235" w14:textId="77777777" w:rsidR="004A1BA7" w:rsidRPr="00635274" w:rsidRDefault="004A1BA7" w:rsidP="009727BD">
            <w:pPr>
              <w:contextualSpacing/>
              <w:rPr>
                <w:rFonts w:ascii="Arial Narrow" w:hAnsi="Arial Narrow"/>
                <w:b w:val="0"/>
                <w:bCs w:val="0"/>
              </w:rPr>
            </w:pPr>
            <w:r w:rsidRPr="00635274">
              <w:rPr>
                <w:rFonts w:ascii="Arial Narrow" w:hAnsi="Arial Narrow"/>
                <w:b w:val="0"/>
                <w:bCs w:val="0"/>
              </w:rPr>
              <w:t xml:space="preserve">•Stay from [], to [] </w:t>
            </w:r>
          </w:p>
          <w:p w14:paraId="438F6BF2" w14:textId="77777777" w:rsidR="004A1BA7" w:rsidRPr="00635274" w:rsidRDefault="004A1BA7" w:rsidP="009727BD">
            <w:pPr>
              <w:contextualSpacing/>
              <w:rPr>
                <w:rFonts w:ascii="Arial Narrow" w:hAnsi="Arial Narrow"/>
                <w:b w:val="0"/>
                <w:bCs w:val="0"/>
              </w:rPr>
            </w:pPr>
            <w:r w:rsidRPr="00635274">
              <w:rPr>
                <w:rFonts w:ascii="Arial Narrow" w:hAnsi="Arial Narrow"/>
                <w:b w:val="0"/>
                <w:bCs w:val="0"/>
              </w:rPr>
              <w:t xml:space="preserve">•Room type (Single room, Double Room, Twin Room, Double Room -Disability Access) </w:t>
            </w:r>
          </w:p>
          <w:p w14:paraId="07681B1E" w14:textId="77777777" w:rsidR="004A1BA7" w:rsidRPr="00635274" w:rsidRDefault="004A1BA7" w:rsidP="009727BD">
            <w:pPr>
              <w:contextualSpacing/>
              <w:rPr>
                <w:rFonts w:ascii="Arial Narrow" w:hAnsi="Arial Narrow"/>
                <w:b w:val="0"/>
                <w:bCs w:val="0"/>
              </w:rPr>
            </w:pPr>
            <w:r w:rsidRPr="00635274">
              <w:rPr>
                <w:rFonts w:ascii="Arial Narrow" w:hAnsi="Arial Narrow"/>
                <w:b w:val="0"/>
                <w:bCs w:val="0"/>
              </w:rPr>
              <w:t xml:space="preserve">•Number of visitors </w:t>
            </w:r>
          </w:p>
          <w:p w14:paraId="51A5F833" w14:textId="77777777" w:rsidR="004A1BA7" w:rsidRPr="00635274" w:rsidRDefault="004A1BA7" w:rsidP="009727BD">
            <w:pPr>
              <w:contextualSpacing/>
              <w:rPr>
                <w:rFonts w:ascii="Arial Narrow" w:hAnsi="Arial Narrow"/>
                <w:b w:val="0"/>
                <w:bCs w:val="0"/>
              </w:rPr>
            </w:pPr>
            <w:r w:rsidRPr="00635274">
              <w:rPr>
                <w:rFonts w:ascii="Arial Narrow" w:hAnsi="Arial Narrow"/>
                <w:b w:val="0"/>
                <w:bCs w:val="0"/>
              </w:rPr>
              <w:t xml:space="preserve">•Full name </w:t>
            </w:r>
          </w:p>
          <w:p w14:paraId="369E11AE" w14:textId="3FE5100F" w:rsidR="007505EB" w:rsidRPr="00635274" w:rsidRDefault="004A1BA7" w:rsidP="009727BD">
            <w:pPr>
              <w:contextualSpacing/>
              <w:rPr>
                <w:rFonts w:ascii="Arial Narrow" w:hAnsi="Arial Narrow"/>
                <w:b w:val="0"/>
                <w:bCs w:val="0"/>
              </w:rPr>
            </w:pPr>
            <w:r w:rsidRPr="00635274">
              <w:rPr>
                <w:rFonts w:ascii="Arial Narrow" w:hAnsi="Arial Narrow"/>
                <w:b w:val="0"/>
                <w:bCs w:val="0"/>
              </w:rPr>
              <w:t>•Email</w:t>
            </w:r>
          </w:p>
        </w:tc>
        <w:tc>
          <w:tcPr>
            <w:tcW w:w="4508" w:type="dxa"/>
          </w:tcPr>
          <w:p w14:paraId="552346C0" w14:textId="77777777" w:rsidR="00203C93" w:rsidRPr="00635274" w:rsidRDefault="00203C93"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635274">
              <w:rPr>
                <w:rFonts w:ascii="Arial Narrow" w:hAnsi="Arial Narrow"/>
              </w:rPr>
              <w:t xml:space="preserve">•Date and time </w:t>
            </w:r>
          </w:p>
          <w:p w14:paraId="47610751" w14:textId="77777777" w:rsidR="00203C93" w:rsidRPr="00635274" w:rsidRDefault="00203C93"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635274">
              <w:rPr>
                <w:rFonts w:ascii="Arial Narrow" w:hAnsi="Arial Narrow"/>
              </w:rPr>
              <w:t>•Type of ticket (</w:t>
            </w:r>
            <w:proofErr w:type="spellStart"/>
            <w:proofErr w:type="gramStart"/>
            <w:r w:rsidRPr="00635274">
              <w:rPr>
                <w:rFonts w:ascii="Arial Narrow" w:hAnsi="Arial Narrow"/>
              </w:rPr>
              <w:t>Adult,Child</w:t>
            </w:r>
            <w:proofErr w:type="spellEnd"/>
            <w:proofErr w:type="gramEnd"/>
            <w:r w:rsidRPr="00635274">
              <w:rPr>
                <w:rFonts w:ascii="Arial Narrow" w:hAnsi="Arial Narrow"/>
              </w:rPr>
              <w:t xml:space="preserve">, Student, Educational trip) </w:t>
            </w:r>
          </w:p>
          <w:p w14:paraId="0E8E3054" w14:textId="77777777" w:rsidR="00203C93" w:rsidRPr="00635274" w:rsidRDefault="00203C93"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635274">
              <w:rPr>
                <w:rFonts w:ascii="Arial Narrow" w:hAnsi="Arial Narrow"/>
              </w:rPr>
              <w:t xml:space="preserve">•Full name </w:t>
            </w:r>
          </w:p>
          <w:p w14:paraId="69190E36" w14:textId="706284D1" w:rsidR="007505EB" w:rsidRPr="00635274" w:rsidRDefault="00203C93" w:rsidP="009727BD">
            <w:pPr>
              <w:contextualSpacing/>
              <w:cnfStyle w:val="000000100000" w:firstRow="0" w:lastRow="0" w:firstColumn="0" w:lastColumn="0" w:oddVBand="0" w:evenVBand="0" w:oddHBand="1" w:evenHBand="0" w:firstRowFirstColumn="0" w:firstRowLastColumn="0" w:lastRowFirstColumn="0" w:lastRowLastColumn="0"/>
              <w:rPr>
                <w:rFonts w:ascii="Arial Narrow" w:hAnsi="Arial Narrow"/>
                <w:b/>
                <w:bCs/>
              </w:rPr>
            </w:pPr>
            <w:r w:rsidRPr="00635274">
              <w:rPr>
                <w:rFonts w:ascii="Arial Narrow" w:hAnsi="Arial Narrow"/>
              </w:rPr>
              <w:t>•Email</w:t>
            </w:r>
          </w:p>
        </w:tc>
      </w:tr>
    </w:tbl>
    <w:p w14:paraId="64D3BE67" w14:textId="77777777" w:rsidR="007505EB" w:rsidRPr="00635274" w:rsidRDefault="007505EB" w:rsidP="009727BD">
      <w:pPr>
        <w:spacing w:after="0"/>
        <w:contextualSpacing/>
        <w:rPr>
          <w:rFonts w:ascii="Arial Narrow" w:hAnsi="Arial Narrow"/>
          <w:b/>
          <w:bCs/>
        </w:rPr>
      </w:pPr>
    </w:p>
    <w:p w14:paraId="274B9189" w14:textId="77777777" w:rsidR="00203C93" w:rsidRPr="00635274" w:rsidRDefault="00203C93" w:rsidP="009727BD">
      <w:pPr>
        <w:spacing w:after="0"/>
        <w:contextualSpacing/>
        <w:rPr>
          <w:rFonts w:ascii="Arial Narrow" w:hAnsi="Arial Narrow"/>
          <w:b/>
          <w:bCs/>
        </w:rPr>
      </w:pPr>
    </w:p>
    <w:p w14:paraId="2C54A392" w14:textId="77777777" w:rsidR="00203C93" w:rsidRPr="00635274" w:rsidRDefault="00203C93" w:rsidP="009727BD">
      <w:pPr>
        <w:spacing w:after="0"/>
        <w:contextualSpacing/>
        <w:rPr>
          <w:rFonts w:ascii="Arial Narrow" w:hAnsi="Arial Narrow"/>
          <w:b/>
          <w:bCs/>
        </w:rPr>
      </w:pPr>
    </w:p>
    <w:p w14:paraId="31DC7BC7" w14:textId="77777777" w:rsidR="00203C93" w:rsidRPr="00635274" w:rsidRDefault="00203C93" w:rsidP="009727BD">
      <w:pPr>
        <w:spacing w:after="0"/>
        <w:contextualSpacing/>
        <w:rPr>
          <w:rFonts w:ascii="Arial Narrow" w:hAnsi="Arial Narrow"/>
          <w:b/>
          <w:bCs/>
        </w:rPr>
      </w:pPr>
    </w:p>
    <w:p w14:paraId="15D9A6F3" w14:textId="21404A40" w:rsidR="00203C93" w:rsidRPr="00635274" w:rsidRDefault="00530089" w:rsidP="009727BD">
      <w:pPr>
        <w:pStyle w:val="Heading1"/>
        <w:contextualSpacing/>
        <w:rPr>
          <w:rFonts w:ascii="Arial Narrow" w:hAnsi="Arial Narrow"/>
          <w:color w:val="156082"/>
          <w:sz w:val="24"/>
          <w:szCs w:val="24"/>
        </w:rPr>
      </w:pPr>
      <w:bookmarkStart w:id="19" w:name="_Toc191556314"/>
      <w:r w:rsidRPr="00635274">
        <w:rPr>
          <w:rFonts w:ascii="Arial Narrow" w:hAnsi="Arial Narrow"/>
          <w:color w:val="156082"/>
          <w:sz w:val="24"/>
          <w:szCs w:val="24"/>
        </w:rPr>
        <w:t>Personal account</w:t>
      </w:r>
      <w:bookmarkEnd w:id="19"/>
    </w:p>
    <w:p w14:paraId="163A85DC" w14:textId="30BE63B9" w:rsidR="009727BD" w:rsidRPr="00635274" w:rsidRDefault="009727BD" w:rsidP="009727BD">
      <w:pPr>
        <w:spacing w:after="0"/>
        <w:contextualSpacing/>
        <w:rPr>
          <w:rFonts w:ascii="Arial Narrow" w:hAnsi="Arial Narrow"/>
        </w:rPr>
      </w:pPr>
      <w:r w:rsidRPr="00635274">
        <w:rPr>
          <w:rFonts w:ascii="Arial Narrow" w:hAnsi="Arial Narrow"/>
        </w:rPr>
        <w:t xml:space="preserve">The system should allow user to create an account, or sign in, if the account already exists. Once signed in to their account user should be able to manage their bookings ex. cancel, user should also see previous stays and rewards. The system should allow user to log out once needed. </w:t>
      </w:r>
    </w:p>
    <w:p w14:paraId="25E23F19" w14:textId="408BD047" w:rsidR="009727BD" w:rsidRPr="00635274" w:rsidRDefault="009727BD" w:rsidP="009727BD">
      <w:pPr>
        <w:spacing w:after="0"/>
        <w:contextualSpacing/>
        <w:rPr>
          <w:rFonts w:ascii="Arial Narrow" w:hAnsi="Arial Narrow"/>
        </w:rPr>
      </w:pPr>
    </w:p>
    <w:p w14:paraId="6CA4EEB5" w14:textId="2B4F0B88" w:rsidR="00530089" w:rsidRPr="00635274" w:rsidRDefault="009727BD" w:rsidP="009727BD">
      <w:pPr>
        <w:spacing w:after="0"/>
        <w:contextualSpacing/>
        <w:rPr>
          <w:rFonts w:ascii="Arial Narrow" w:hAnsi="Arial Narrow"/>
        </w:rPr>
      </w:pPr>
      <w:r w:rsidRPr="00635274">
        <w:rPr>
          <w:rFonts w:ascii="Arial Narrow" w:hAnsi="Arial Narrow"/>
        </w:rPr>
        <w:t>User input requirements to create an account:</w:t>
      </w:r>
    </w:p>
    <w:p w14:paraId="59F68C33" w14:textId="5845CAE5" w:rsidR="009727BD" w:rsidRPr="00635274" w:rsidRDefault="009727BD" w:rsidP="009727BD">
      <w:pPr>
        <w:spacing w:after="0"/>
        <w:contextualSpacing/>
        <w:rPr>
          <w:rFonts w:ascii="Arial Narrow" w:hAnsi="Arial Narrow"/>
          <w:b/>
          <w:bCs/>
        </w:rPr>
      </w:pPr>
      <w:r w:rsidRPr="00635274">
        <w:rPr>
          <w:rFonts w:ascii="Arial Narrow" w:hAnsi="Arial Narrow"/>
          <w:b/>
          <w:bCs/>
          <w:noProof/>
        </w:rPr>
        <mc:AlternateContent>
          <mc:Choice Requires="wps">
            <w:drawing>
              <wp:anchor distT="0" distB="0" distL="114300" distR="114300" simplePos="0" relativeHeight="251658244" behindDoc="0" locked="0" layoutInCell="1" allowOverlap="1" wp14:anchorId="6760D09A" wp14:editId="023535DA">
                <wp:simplePos x="0" y="0"/>
                <wp:positionH relativeFrom="column">
                  <wp:posOffset>4665132</wp:posOffset>
                </wp:positionH>
                <wp:positionV relativeFrom="paragraph">
                  <wp:posOffset>181610</wp:posOffset>
                </wp:positionV>
                <wp:extent cx="1456267" cy="346710"/>
                <wp:effectExtent l="0" t="0" r="10795" b="15240"/>
                <wp:wrapNone/>
                <wp:docPr id="1655648933" name="Rectangle: Rounded Corners 5"/>
                <wp:cNvGraphicFramePr/>
                <a:graphic xmlns:a="http://schemas.openxmlformats.org/drawingml/2006/main">
                  <a:graphicData uri="http://schemas.microsoft.com/office/word/2010/wordprocessingShape">
                    <wps:wsp>
                      <wps:cNvSpPr/>
                      <wps:spPr>
                        <a:xfrm>
                          <a:off x="0" y="0"/>
                          <a:ext cx="1456267" cy="34671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23126D7" w14:textId="34A0A36E" w:rsidR="009727BD" w:rsidRDefault="009727BD" w:rsidP="009727BD">
                            <w:pPr>
                              <w:jc w:val="center"/>
                            </w:pPr>
                            <w:r>
                              <w:t>Repeat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60D09A" id="Rectangle: Rounded Corners 5" o:spid="_x0000_s1026" style="position:absolute;margin-left:367.35pt;margin-top:14.3pt;width:114.65pt;height:27.3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" fillcolor="#156082 [3204]" strokecolor="#030e13 [484]" strokeweight="1pt">
                <v:stroke joinstyle="miter"/>
                <v:textbox>
                  <w:txbxContent>
                    <w:p w14:paraId="223126D7" w14:textId="34A0A36E" w:rsidR="009727BD" w:rsidRDefault="009727BD" w:rsidP="009727BD">
                      <w:pPr>
                        <w:jc w:val="center"/>
                      </w:pPr>
                      <w:r>
                        <w:t>Repeat password</w:t>
                      </w:r>
                    </w:p>
                  </w:txbxContent>
                </v:textbox>
              </v:roundrect>
            </w:pict>
          </mc:Fallback>
        </mc:AlternateContent>
      </w:r>
      <w:r w:rsidRPr="00635274">
        <w:rPr>
          <w:rFonts w:ascii="Arial Narrow" w:hAnsi="Arial Narrow"/>
          <w:b/>
          <w:bCs/>
          <w:noProof/>
        </w:rPr>
        <mc:AlternateContent>
          <mc:Choice Requires="wps">
            <w:drawing>
              <wp:anchor distT="0" distB="0" distL="114300" distR="114300" simplePos="0" relativeHeight="251658243" behindDoc="0" locked="0" layoutInCell="1" allowOverlap="1" wp14:anchorId="00EF6AA5" wp14:editId="4E5F982D">
                <wp:simplePos x="0" y="0"/>
                <wp:positionH relativeFrom="column">
                  <wp:posOffset>3657600</wp:posOffset>
                </wp:positionH>
                <wp:positionV relativeFrom="paragraph">
                  <wp:posOffset>173143</wp:posOffset>
                </wp:positionV>
                <wp:extent cx="931333" cy="347133"/>
                <wp:effectExtent l="0" t="0" r="21590" b="15240"/>
                <wp:wrapNone/>
                <wp:docPr id="15434000" name="Rectangle: Rounded Corners 5"/>
                <wp:cNvGraphicFramePr/>
                <a:graphic xmlns:a="http://schemas.openxmlformats.org/drawingml/2006/main">
                  <a:graphicData uri="http://schemas.microsoft.com/office/word/2010/wordprocessingShape">
                    <wps:wsp>
                      <wps:cNvSpPr/>
                      <wps:spPr>
                        <a:xfrm>
                          <a:off x="0" y="0"/>
                          <a:ext cx="931333" cy="34713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0EA0A3" w14:textId="6741D214" w:rsidR="009727BD" w:rsidRDefault="009727BD" w:rsidP="009727BD">
                            <w:pPr>
                              <w:jc w:val="center"/>
                            </w:pPr>
                            <w:r>
                              <w:t>Password</w:t>
                            </w:r>
                          </w:p>
                          <w:p w14:paraId="34354304" w14:textId="77777777" w:rsidR="009727BD" w:rsidRDefault="009727B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EF6AA5" id="_x0000_s1027" style="position:absolute;margin-left:4in;margin-top:13.65pt;width:73.35pt;height:27.3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" fillcolor="#156082 [3204]" strokecolor="#030e13 [484]" strokeweight="1pt">
                <v:stroke joinstyle="miter"/>
                <v:textbox>
                  <w:txbxContent>
                    <w:p w14:paraId="080EA0A3" w14:textId="6741D214" w:rsidR="009727BD" w:rsidRDefault="009727BD" w:rsidP="009727BD">
                      <w:pPr>
                        <w:jc w:val="center"/>
                      </w:pPr>
                      <w:r>
                        <w:t>Password</w:t>
                      </w:r>
                    </w:p>
                    <w:p w14:paraId="34354304" w14:textId="77777777" w:rsidR="009727BD" w:rsidRDefault="009727BD"/>
                  </w:txbxContent>
                </v:textbox>
              </v:roundrect>
            </w:pict>
          </mc:Fallback>
        </mc:AlternateContent>
      </w:r>
      <w:r w:rsidRPr="00635274">
        <w:rPr>
          <w:rFonts w:ascii="Arial Narrow" w:hAnsi="Arial Narrow"/>
          <w:b/>
          <w:bCs/>
          <w:noProof/>
        </w:rPr>
        <mc:AlternateContent>
          <mc:Choice Requires="wps">
            <w:drawing>
              <wp:anchor distT="0" distB="0" distL="114300" distR="114300" simplePos="0" relativeHeight="251658242" behindDoc="0" locked="0" layoutInCell="1" allowOverlap="1" wp14:anchorId="37FCD775" wp14:editId="445DE817">
                <wp:simplePos x="0" y="0"/>
                <wp:positionH relativeFrom="column">
                  <wp:posOffset>2379133</wp:posOffset>
                </wp:positionH>
                <wp:positionV relativeFrom="paragraph">
                  <wp:posOffset>164677</wp:posOffset>
                </wp:positionV>
                <wp:extent cx="1151466" cy="347133"/>
                <wp:effectExtent l="0" t="0" r="10795" b="15240"/>
                <wp:wrapNone/>
                <wp:docPr id="1204438338" name="Rectangle: Rounded Corners 5"/>
                <wp:cNvGraphicFramePr/>
                <a:graphic xmlns:a="http://schemas.openxmlformats.org/drawingml/2006/main">
                  <a:graphicData uri="http://schemas.microsoft.com/office/word/2010/wordprocessingShape">
                    <wps:wsp>
                      <wps:cNvSpPr/>
                      <wps:spPr>
                        <a:xfrm>
                          <a:off x="0" y="0"/>
                          <a:ext cx="1151466" cy="34713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FB2F69A" w14:textId="1A3D1195" w:rsidR="009727BD" w:rsidRDefault="009727BD" w:rsidP="009727BD">
                            <w:pPr>
                              <w:jc w:val="center"/>
                            </w:pPr>
                            <w:r>
                              <w:t>Username</w:t>
                            </w:r>
                          </w:p>
                          <w:p w14:paraId="1FAB41F9" w14:textId="77777777" w:rsidR="009727BD" w:rsidRDefault="009727B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FCD775" id="_x0000_s1028" style="position:absolute;margin-left:187.35pt;margin-top:12.95pt;width:90.65pt;height:27.3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" fillcolor="#156082 [3204]" strokecolor="#030e13 [484]" strokeweight="1pt">
                <v:stroke joinstyle="miter"/>
                <v:textbox>
                  <w:txbxContent>
                    <w:p w14:paraId="4FB2F69A" w14:textId="1A3D1195" w:rsidR="009727BD" w:rsidRDefault="009727BD" w:rsidP="009727BD">
                      <w:pPr>
                        <w:jc w:val="center"/>
                      </w:pPr>
                      <w:r>
                        <w:t>Username</w:t>
                      </w:r>
                    </w:p>
                    <w:p w14:paraId="1FAB41F9" w14:textId="77777777" w:rsidR="009727BD" w:rsidRDefault="009727BD"/>
                  </w:txbxContent>
                </v:textbox>
              </v:roundrect>
            </w:pict>
          </mc:Fallback>
        </mc:AlternateContent>
      </w:r>
      <w:r w:rsidRPr="00635274">
        <w:rPr>
          <w:rFonts w:ascii="Arial Narrow" w:hAnsi="Arial Narrow"/>
          <w:b/>
          <w:bCs/>
          <w:noProof/>
        </w:rPr>
        <mc:AlternateContent>
          <mc:Choice Requires="wps">
            <w:drawing>
              <wp:anchor distT="0" distB="0" distL="114300" distR="114300" simplePos="0" relativeHeight="251658241" behindDoc="0" locked="0" layoutInCell="1" allowOverlap="1" wp14:anchorId="36A54FC3" wp14:editId="619DA0DB">
                <wp:simplePos x="0" y="0"/>
                <wp:positionH relativeFrom="column">
                  <wp:posOffset>1388533</wp:posOffset>
                </wp:positionH>
                <wp:positionV relativeFrom="paragraph">
                  <wp:posOffset>190077</wp:posOffset>
                </wp:positionV>
                <wp:extent cx="880534" cy="347133"/>
                <wp:effectExtent l="0" t="0" r="15240" b="15240"/>
                <wp:wrapNone/>
                <wp:docPr id="2047708537" name="Rectangle: Rounded Corners 5"/>
                <wp:cNvGraphicFramePr/>
                <a:graphic xmlns:a="http://schemas.openxmlformats.org/drawingml/2006/main">
                  <a:graphicData uri="http://schemas.microsoft.com/office/word/2010/wordprocessingShape">
                    <wps:wsp>
                      <wps:cNvSpPr/>
                      <wps:spPr>
                        <a:xfrm>
                          <a:off x="0" y="0"/>
                          <a:ext cx="880534" cy="34713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5DE92A" w14:textId="20ACEF1C" w:rsidR="009727BD" w:rsidRDefault="009727BD" w:rsidP="009727BD">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A54FC3" id="_x0000_s1029" style="position:absolute;margin-left:109.35pt;margin-top:14.95pt;width:69.35pt;height:27.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" fillcolor="#156082 [3204]" strokecolor="#030e13 [484]" strokeweight="1pt">
                <v:stroke joinstyle="miter"/>
                <v:textbox>
                  <w:txbxContent>
                    <w:p w14:paraId="7A5DE92A" w14:textId="20ACEF1C" w:rsidR="009727BD" w:rsidRDefault="009727BD" w:rsidP="009727BD">
                      <w:pPr>
                        <w:jc w:val="center"/>
                      </w:pPr>
                      <w:r>
                        <w:t>Email</w:t>
                      </w:r>
                    </w:p>
                  </w:txbxContent>
                </v:textbox>
              </v:roundrect>
            </w:pict>
          </mc:Fallback>
        </mc:AlternateContent>
      </w:r>
      <w:r w:rsidRPr="00635274">
        <w:rPr>
          <w:rFonts w:ascii="Arial Narrow" w:hAnsi="Arial Narrow"/>
          <w:b/>
          <w:bCs/>
          <w:noProof/>
        </w:rPr>
        <mc:AlternateContent>
          <mc:Choice Requires="wps">
            <w:drawing>
              <wp:anchor distT="0" distB="0" distL="114300" distR="114300" simplePos="0" relativeHeight="251658240" behindDoc="0" locked="0" layoutInCell="1" allowOverlap="1" wp14:anchorId="70704135" wp14:editId="7730DDFA">
                <wp:simplePos x="0" y="0"/>
                <wp:positionH relativeFrom="column">
                  <wp:posOffset>110067</wp:posOffset>
                </wp:positionH>
                <wp:positionV relativeFrom="paragraph">
                  <wp:posOffset>181610</wp:posOffset>
                </wp:positionV>
                <wp:extent cx="1151466" cy="347133"/>
                <wp:effectExtent l="0" t="0" r="10795" b="15240"/>
                <wp:wrapNone/>
                <wp:docPr id="327990626" name="Rectangle: Rounded Corners 5"/>
                <wp:cNvGraphicFramePr/>
                <a:graphic xmlns:a="http://schemas.openxmlformats.org/drawingml/2006/main">
                  <a:graphicData uri="http://schemas.microsoft.com/office/word/2010/wordprocessingShape">
                    <wps:wsp>
                      <wps:cNvSpPr/>
                      <wps:spPr>
                        <a:xfrm>
                          <a:off x="0" y="0"/>
                          <a:ext cx="1151466" cy="34713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B04616" w14:textId="6236B6D3" w:rsidR="009727BD" w:rsidRDefault="009727BD" w:rsidP="009727BD">
                            <w:pPr>
                              <w:jc w:val="center"/>
                            </w:pPr>
                            <w:r>
                              <w:t>Full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704135" id="_x0000_s1030" style="position:absolute;margin-left:8.65pt;margin-top:14.3pt;width:90.65pt;height:2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" fillcolor="#156082 [3204]" strokecolor="#030e13 [484]" strokeweight="1pt">
                <v:stroke joinstyle="miter"/>
                <v:textbox>
                  <w:txbxContent>
                    <w:p w14:paraId="0DB04616" w14:textId="6236B6D3" w:rsidR="009727BD" w:rsidRDefault="009727BD" w:rsidP="009727BD">
                      <w:pPr>
                        <w:jc w:val="center"/>
                      </w:pPr>
                      <w:r>
                        <w:t>Full name</w:t>
                      </w:r>
                    </w:p>
                  </w:txbxContent>
                </v:textbox>
              </v:roundrect>
            </w:pict>
          </mc:Fallback>
        </mc:AlternateContent>
      </w:r>
    </w:p>
    <w:p w14:paraId="183C194E" w14:textId="3AB718A0" w:rsidR="009727BD" w:rsidRPr="00635274" w:rsidRDefault="009727BD" w:rsidP="009727BD">
      <w:pPr>
        <w:spacing w:after="0"/>
        <w:contextualSpacing/>
        <w:rPr>
          <w:rFonts w:ascii="Arial Narrow" w:hAnsi="Arial Narrow"/>
          <w:b/>
          <w:bCs/>
        </w:rPr>
      </w:pPr>
    </w:p>
    <w:p w14:paraId="2CEB558F" w14:textId="0B22CE19" w:rsidR="009727BD" w:rsidRPr="00635274" w:rsidRDefault="009727BD" w:rsidP="009727BD">
      <w:pPr>
        <w:spacing w:after="0"/>
        <w:contextualSpacing/>
        <w:rPr>
          <w:rFonts w:ascii="Arial Narrow" w:hAnsi="Arial Narrow"/>
          <w:b/>
          <w:bCs/>
        </w:rPr>
      </w:pPr>
    </w:p>
    <w:p w14:paraId="00E10E4A" w14:textId="339B6555" w:rsidR="009727BD" w:rsidRPr="00635274" w:rsidRDefault="009727BD" w:rsidP="009727BD">
      <w:pPr>
        <w:spacing w:after="0"/>
        <w:contextualSpacing/>
        <w:rPr>
          <w:rFonts w:ascii="Arial Narrow" w:hAnsi="Arial Narrow"/>
          <w:b/>
          <w:bCs/>
        </w:rPr>
      </w:pPr>
    </w:p>
    <w:p w14:paraId="77111D54" w14:textId="7B97E4B4" w:rsidR="009727BD" w:rsidRPr="00635274" w:rsidRDefault="009727BD" w:rsidP="009727BD">
      <w:pPr>
        <w:spacing w:after="0"/>
        <w:contextualSpacing/>
        <w:rPr>
          <w:rFonts w:ascii="Arial Narrow" w:hAnsi="Arial Narrow"/>
        </w:rPr>
      </w:pPr>
      <w:r w:rsidRPr="00635274">
        <w:rPr>
          <w:rFonts w:ascii="Arial Narrow" w:hAnsi="Arial Narrow"/>
        </w:rPr>
        <w:t>User input requirements to log into an account:</w:t>
      </w:r>
    </w:p>
    <w:p w14:paraId="42103A43" w14:textId="0CF6FF79" w:rsidR="009727BD" w:rsidRPr="00635274" w:rsidRDefault="009727BD" w:rsidP="009727BD">
      <w:pPr>
        <w:spacing w:after="0"/>
        <w:contextualSpacing/>
        <w:rPr>
          <w:rFonts w:ascii="Arial Narrow" w:hAnsi="Arial Narrow"/>
          <w:b/>
          <w:bCs/>
        </w:rPr>
      </w:pPr>
      <w:r w:rsidRPr="00635274">
        <w:rPr>
          <w:rFonts w:ascii="Arial Narrow" w:hAnsi="Arial Narrow"/>
          <w:b/>
          <w:bCs/>
          <w:noProof/>
        </w:rPr>
        <w:lastRenderedPageBreak/>
        <mc:AlternateContent>
          <mc:Choice Requires="wps">
            <w:drawing>
              <wp:anchor distT="0" distB="0" distL="114300" distR="114300" simplePos="0" relativeHeight="251658246" behindDoc="0" locked="0" layoutInCell="1" allowOverlap="1" wp14:anchorId="425AF8E0" wp14:editId="7F5B7D86">
                <wp:simplePos x="0" y="0"/>
                <wp:positionH relativeFrom="column">
                  <wp:posOffset>1397000</wp:posOffset>
                </wp:positionH>
                <wp:positionV relativeFrom="paragraph">
                  <wp:posOffset>142240</wp:posOffset>
                </wp:positionV>
                <wp:extent cx="931333" cy="346710"/>
                <wp:effectExtent l="0" t="0" r="21590" b="15240"/>
                <wp:wrapNone/>
                <wp:docPr id="644479168" name="Rectangle: Rounded Corners 5"/>
                <wp:cNvGraphicFramePr/>
                <a:graphic xmlns:a="http://schemas.openxmlformats.org/drawingml/2006/main">
                  <a:graphicData uri="http://schemas.microsoft.com/office/word/2010/wordprocessingShape">
                    <wps:wsp>
                      <wps:cNvSpPr/>
                      <wps:spPr>
                        <a:xfrm>
                          <a:off x="0" y="0"/>
                          <a:ext cx="931333" cy="34671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9C6107B" w14:textId="3835258A" w:rsidR="009727BD" w:rsidRDefault="009727BD" w:rsidP="009727BD">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5AF8E0" id="_x0000_s1031" style="position:absolute;margin-left:110pt;margin-top:11.2pt;width:73.35pt;height:27.3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" fillcolor="#156082 [3204]" strokecolor="#030e13 [484]" strokeweight="1pt">
                <v:stroke joinstyle="miter"/>
                <v:textbox>
                  <w:txbxContent>
                    <w:p w14:paraId="59C6107B" w14:textId="3835258A" w:rsidR="009727BD" w:rsidRDefault="009727BD" w:rsidP="009727BD">
                      <w:pPr>
                        <w:jc w:val="center"/>
                      </w:pPr>
                      <w:r>
                        <w:t>Password</w:t>
                      </w:r>
                    </w:p>
                  </w:txbxContent>
                </v:textbox>
              </v:roundrect>
            </w:pict>
          </mc:Fallback>
        </mc:AlternateContent>
      </w:r>
      <w:r w:rsidRPr="00635274">
        <w:rPr>
          <w:rFonts w:ascii="Arial Narrow" w:hAnsi="Arial Narrow"/>
          <w:b/>
          <w:bCs/>
          <w:noProof/>
        </w:rPr>
        <mc:AlternateContent>
          <mc:Choice Requires="wps">
            <w:drawing>
              <wp:anchor distT="0" distB="0" distL="114300" distR="114300" simplePos="0" relativeHeight="251658245" behindDoc="0" locked="0" layoutInCell="1" allowOverlap="1" wp14:anchorId="7026FC18" wp14:editId="7A830996">
                <wp:simplePos x="0" y="0"/>
                <wp:positionH relativeFrom="column">
                  <wp:posOffset>76200</wp:posOffset>
                </wp:positionH>
                <wp:positionV relativeFrom="paragraph">
                  <wp:posOffset>159385</wp:posOffset>
                </wp:positionV>
                <wp:extent cx="1218215" cy="347133"/>
                <wp:effectExtent l="0" t="0" r="20320" b="15240"/>
                <wp:wrapNone/>
                <wp:docPr id="1307785412" name="Rectangle: Rounded Corners 5"/>
                <wp:cNvGraphicFramePr/>
                <a:graphic xmlns:a="http://schemas.openxmlformats.org/drawingml/2006/main">
                  <a:graphicData uri="http://schemas.microsoft.com/office/word/2010/wordprocessingShape">
                    <wps:wsp>
                      <wps:cNvSpPr/>
                      <wps:spPr>
                        <a:xfrm>
                          <a:off x="0" y="0"/>
                          <a:ext cx="1218215" cy="34713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1B5A72" w14:textId="594E86F1" w:rsidR="009727BD" w:rsidRDefault="009727BD" w:rsidP="009727BD">
                            <w:pPr>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26FC18" id="_x0000_s1032" style="position:absolute;margin-left:6pt;margin-top:12.55pt;width:95.9pt;height:27.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" fillcolor="#156082 [3204]" strokecolor="#030e13 [484]" strokeweight="1pt">
                <v:stroke joinstyle="miter"/>
                <v:textbox>
                  <w:txbxContent>
                    <w:p w14:paraId="641B5A72" w14:textId="594E86F1" w:rsidR="009727BD" w:rsidRDefault="009727BD" w:rsidP="009727BD">
                      <w:pPr>
                        <w:jc w:val="center"/>
                      </w:pPr>
                      <w:r>
                        <w:t>Username</w:t>
                      </w:r>
                    </w:p>
                  </w:txbxContent>
                </v:textbox>
              </v:roundrect>
            </w:pict>
          </mc:Fallback>
        </mc:AlternateContent>
      </w:r>
    </w:p>
    <w:p w14:paraId="542D50D7" w14:textId="4CCBFC22" w:rsidR="009727BD" w:rsidRPr="00635274" w:rsidRDefault="009727BD" w:rsidP="009727BD">
      <w:pPr>
        <w:spacing w:after="0"/>
        <w:contextualSpacing/>
        <w:rPr>
          <w:rFonts w:ascii="Arial Narrow" w:hAnsi="Arial Narrow"/>
          <w:b/>
          <w:bCs/>
        </w:rPr>
      </w:pPr>
    </w:p>
    <w:p w14:paraId="431D830B" w14:textId="729C80EC" w:rsidR="00E81ADC" w:rsidRPr="00635274" w:rsidRDefault="00E81ADC" w:rsidP="009727BD">
      <w:pPr>
        <w:pStyle w:val="Heading1"/>
        <w:contextualSpacing/>
        <w:rPr>
          <w:rFonts w:ascii="Arial Narrow" w:hAnsi="Arial Narrow"/>
          <w:color w:val="156082"/>
          <w:sz w:val="32"/>
          <w:szCs w:val="32"/>
        </w:rPr>
      </w:pPr>
      <w:bookmarkStart w:id="20" w:name="_Toc191556315"/>
      <w:r w:rsidRPr="00635274">
        <w:rPr>
          <w:rFonts w:ascii="Arial Narrow" w:hAnsi="Arial Narrow"/>
          <w:color w:val="156082"/>
          <w:sz w:val="32"/>
          <w:szCs w:val="32"/>
        </w:rPr>
        <w:t>Non-functional requirements</w:t>
      </w:r>
      <w:bookmarkEnd w:id="20"/>
    </w:p>
    <w:p w14:paraId="5E3915EF" w14:textId="5A54C5AA" w:rsidR="00E81ADC" w:rsidRPr="00635274" w:rsidRDefault="00E81ADC" w:rsidP="009727BD">
      <w:pPr>
        <w:pStyle w:val="Heading1"/>
        <w:contextualSpacing/>
        <w:rPr>
          <w:rFonts w:ascii="Arial Narrow" w:hAnsi="Arial Narrow"/>
          <w:color w:val="156082"/>
          <w:sz w:val="24"/>
          <w:szCs w:val="24"/>
        </w:rPr>
      </w:pPr>
      <w:bookmarkStart w:id="21" w:name="_Toc191556316"/>
      <w:r w:rsidRPr="00635274">
        <w:rPr>
          <w:rFonts w:ascii="Arial Narrow" w:hAnsi="Arial Narrow"/>
          <w:color w:val="156082"/>
          <w:sz w:val="24"/>
          <w:szCs w:val="24"/>
        </w:rPr>
        <w:t>Security</w:t>
      </w:r>
      <w:bookmarkEnd w:id="21"/>
    </w:p>
    <w:p w14:paraId="49961B58" w14:textId="77777777" w:rsidR="00C26DB9" w:rsidRPr="00635274" w:rsidRDefault="00C26DB9" w:rsidP="00C26DB9">
      <w:pPr>
        <w:pStyle w:val="ListParagraph"/>
        <w:numPr>
          <w:ilvl w:val="0"/>
          <w:numId w:val="15"/>
        </w:numPr>
        <w:spacing w:after="0"/>
        <w:rPr>
          <w:rFonts w:ascii="Arial Narrow" w:hAnsi="Arial Narrow"/>
          <w:b/>
          <w:bCs/>
        </w:rPr>
      </w:pPr>
      <w:r w:rsidRPr="00635274">
        <w:rPr>
          <w:rFonts w:ascii="Arial Narrow" w:hAnsi="Arial Narrow"/>
        </w:rPr>
        <w:t>The system should be secure and robust:</w:t>
      </w:r>
    </w:p>
    <w:p w14:paraId="43EF3BF5" w14:textId="77777777" w:rsidR="00C26DB9" w:rsidRPr="00635274" w:rsidRDefault="00C26DB9" w:rsidP="00C26DB9">
      <w:pPr>
        <w:pStyle w:val="ListParagraph"/>
        <w:numPr>
          <w:ilvl w:val="1"/>
          <w:numId w:val="15"/>
        </w:numPr>
        <w:spacing w:after="0"/>
        <w:rPr>
          <w:rFonts w:ascii="Arial Narrow" w:hAnsi="Arial Narrow"/>
          <w:b/>
          <w:bCs/>
        </w:rPr>
      </w:pPr>
      <w:r w:rsidRPr="00635274">
        <w:rPr>
          <w:rFonts w:ascii="Arial Narrow" w:hAnsi="Arial Narrow"/>
        </w:rPr>
        <w:t xml:space="preserve">System must validate all data inputs. </w:t>
      </w:r>
    </w:p>
    <w:p w14:paraId="7E1DD734" w14:textId="77777777" w:rsidR="00C26DB9" w:rsidRPr="00635274" w:rsidRDefault="00C26DB9" w:rsidP="00C26DB9">
      <w:pPr>
        <w:pStyle w:val="ListParagraph"/>
        <w:numPr>
          <w:ilvl w:val="1"/>
          <w:numId w:val="15"/>
        </w:numPr>
        <w:spacing w:after="0"/>
        <w:rPr>
          <w:rFonts w:ascii="Arial Narrow" w:hAnsi="Arial Narrow"/>
          <w:b/>
          <w:bCs/>
        </w:rPr>
      </w:pPr>
      <w:r w:rsidRPr="00635274">
        <w:rPr>
          <w:rFonts w:ascii="Arial Narrow" w:hAnsi="Arial Narrow"/>
        </w:rPr>
        <w:t xml:space="preserve">System must use secure cookies. </w:t>
      </w:r>
    </w:p>
    <w:p w14:paraId="4F0B62F7" w14:textId="3A1CCE29" w:rsidR="00E81ADC" w:rsidRPr="00635274" w:rsidRDefault="00C26DB9" w:rsidP="00C26DB9">
      <w:pPr>
        <w:pStyle w:val="ListParagraph"/>
        <w:numPr>
          <w:ilvl w:val="1"/>
          <w:numId w:val="15"/>
        </w:numPr>
        <w:spacing w:after="0"/>
        <w:rPr>
          <w:rFonts w:ascii="Arial Narrow" w:hAnsi="Arial Narrow"/>
          <w:b/>
          <w:bCs/>
        </w:rPr>
      </w:pPr>
      <w:r w:rsidRPr="00635274">
        <w:rPr>
          <w:rFonts w:ascii="Arial Narrow" w:hAnsi="Arial Narrow"/>
        </w:rPr>
        <w:t>System must use SHA256 Encryption for the passwords.</w:t>
      </w:r>
    </w:p>
    <w:p w14:paraId="02E08237" w14:textId="0BDA4CFB" w:rsidR="00E81ADC" w:rsidRPr="00635274" w:rsidRDefault="00E81ADC" w:rsidP="009727BD">
      <w:pPr>
        <w:pStyle w:val="Heading1"/>
        <w:contextualSpacing/>
        <w:rPr>
          <w:rFonts w:ascii="Arial Narrow" w:hAnsi="Arial Narrow"/>
          <w:color w:val="156082"/>
          <w:sz w:val="24"/>
          <w:szCs w:val="24"/>
        </w:rPr>
      </w:pPr>
      <w:bookmarkStart w:id="22" w:name="_Toc191556317"/>
      <w:r w:rsidRPr="00635274">
        <w:rPr>
          <w:rFonts w:ascii="Arial Narrow" w:hAnsi="Arial Narrow"/>
          <w:color w:val="156082"/>
          <w:sz w:val="24"/>
          <w:szCs w:val="24"/>
        </w:rPr>
        <w:t>Maintainability</w:t>
      </w:r>
      <w:bookmarkEnd w:id="22"/>
    </w:p>
    <w:p w14:paraId="08251CCD" w14:textId="77777777" w:rsidR="00B96A52" w:rsidRPr="00635274" w:rsidRDefault="00B96A52" w:rsidP="009727BD">
      <w:pPr>
        <w:pStyle w:val="ListParagraph"/>
        <w:numPr>
          <w:ilvl w:val="0"/>
          <w:numId w:val="15"/>
        </w:numPr>
        <w:spacing w:after="0"/>
        <w:rPr>
          <w:rFonts w:ascii="Arial Narrow" w:hAnsi="Arial Narrow"/>
          <w:b/>
          <w:bCs/>
        </w:rPr>
      </w:pPr>
      <w:r w:rsidRPr="00635274">
        <w:rPr>
          <w:rFonts w:ascii="Arial Narrow" w:hAnsi="Arial Narrow"/>
        </w:rPr>
        <w:t xml:space="preserve">It is important that after deployment system can be maintained cost-effectively. </w:t>
      </w:r>
    </w:p>
    <w:p w14:paraId="79F01B58" w14:textId="19F286AB" w:rsidR="00E81ADC" w:rsidRPr="00635274" w:rsidRDefault="00B96A52" w:rsidP="009727BD">
      <w:pPr>
        <w:pStyle w:val="ListParagraph"/>
        <w:numPr>
          <w:ilvl w:val="0"/>
          <w:numId w:val="15"/>
        </w:numPr>
        <w:spacing w:after="0"/>
        <w:rPr>
          <w:rFonts w:ascii="Arial Narrow" w:hAnsi="Arial Narrow"/>
          <w:b/>
          <w:bCs/>
        </w:rPr>
      </w:pPr>
      <w:r w:rsidRPr="00635274">
        <w:rPr>
          <w:rFonts w:ascii="Arial Narrow" w:hAnsi="Arial Narrow"/>
        </w:rPr>
        <w:t>To ensure good maintainability, I will only use good coding practises throughout the code, I will ensure that naming conventions are relevant and easy to follow, I will only use standard API formats.</w:t>
      </w:r>
    </w:p>
    <w:p w14:paraId="0B55F4FD" w14:textId="554FCECB" w:rsidR="00E81ADC" w:rsidRPr="00635274" w:rsidRDefault="00E81ADC" w:rsidP="009727BD">
      <w:pPr>
        <w:pStyle w:val="Heading1"/>
        <w:contextualSpacing/>
        <w:rPr>
          <w:rFonts w:ascii="Arial Narrow" w:hAnsi="Arial Narrow"/>
          <w:color w:val="156082"/>
          <w:sz w:val="24"/>
          <w:szCs w:val="24"/>
        </w:rPr>
      </w:pPr>
      <w:bookmarkStart w:id="23" w:name="_Toc191556318"/>
      <w:r w:rsidRPr="00635274">
        <w:rPr>
          <w:rFonts w:ascii="Arial Narrow" w:hAnsi="Arial Narrow"/>
          <w:color w:val="156082"/>
          <w:sz w:val="24"/>
          <w:szCs w:val="24"/>
        </w:rPr>
        <w:t>Performance</w:t>
      </w:r>
      <w:bookmarkEnd w:id="23"/>
    </w:p>
    <w:p w14:paraId="4C408C54" w14:textId="77777777" w:rsidR="00DB06FB" w:rsidRPr="00635274" w:rsidRDefault="00DB06FB" w:rsidP="009727BD">
      <w:pPr>
        <w:pStyle w:val="ListParagraph"/>
        <w:numPr>
          <w:ilvl w:val="0"/>
          <w:numId w:val="15"/>
        </w:numPr>
        <w:spacing w:after="0"/>
        <w:rPr>
          <w:rFonts w:ascii="Arial Narrow" w:hAnsi="Arial Narrow"/>
          <w:b/>
          <w:bCs/>
        </w:rPr>
      </w:pPr>
      <w:r w:rsidRPr="00635274">
        <w:rPr>
          <w:rFonts w:ascii="Arial Narrow" w:hAnsi="Arial Narrow"/>
        </w:rPr>
        <w:t>Page speed/load: webpage should be loaded within 2-6 seconds.</w:t>
      </w:r>
    </w:p>
    <w:p w14:paraId="71E28788" w14:textId="77777777" w:rsidR="00DB06FB" w:rsidRPr="00635274" w:rsidRDefault="00DB06FB" w:rsidP="009727BD">
      <w:pPr>
        <w:pStyle w:val="ListParagraph"/>
        <w:numPr>
          <w:ilvl w:val="0"/>
          <w:numId w:val="15"/>
        </w:numPr>
        <w:spacing w:after="0"/>
        <w:rPr>
          <w:rFonts w:ascii="Arial Narrow" w:hAnsi="Arial Narrow"/>
          <w:b/>
          <w:bCs/>
        </w:rPr>
      </w:pPr>
      <w:r w:rsidRPr="00635274">
        <w:rPr>
          <w:rFonts w:ascii="Arial Narrow" w:hAnsi="Arial Narrow"/>
        </w:rPr>
        <w:t xml:space="preserve">Latency: it should take not more than 100 milliseconds for system to respond to the user. </w:t>
      </w:r>
    </w:p>
    <w:p w14:paraId="7BA4353F" w14:textId="5AA7C94D" w:rsidR="00E81ADC" w:rsidRPr="00635274" w:rsidRDefault="00DB06FB" w:rsidP="009727BD">
      <w:pPr>
        <w:pStyle w:val="ListParagraph"/>
        <w:numPr>
          <w:ilvl w:val="0"/>
          <w:numId w:val="15"/>
        </w:numPr>
        <w:spacing w:after="0"/>
        <w:rPr>
          <w:rFonts w:ascii="Arial Narrow" w:hAnsi="Arial Narrow"/>
          <w:b/>
          <w:bCs/>
        </w:rPr>
      </w:pPr>
      <w:r w:rsidRPr="00635274">
        <w:rPr>
          <w:rFonts w:ascii="Arial Narrow" w:hAnsi="Arial Narrow"/>
        </w:rPr>
        <w:t>The system should not be overloaded with API calls, as they might slow down the performance.</w:t>
      </w:r>
    </w:p>
    <w:p w14:paraId="659B9996" w14:textId="31237373" w:rsidR="00E81ADC" w:rsidRPr="00635274" w:rsidRDefault="00E81ADC" w:rsidP="009727BD">
      <w:pPr>
        <w:pStyle w:val="Heading1"/>
        <w:contextualSpacing/>
        <w:rPr>
          <w:rFonts w:ascii="Arial Narrow" w:hAnsi="Arial Narrow"/>
          <w:color w:val="156082"/>
          <w:sz w:val="24"/>
          <w:szCs w:val="24"/>
        </w:rPr>
      </w:pPr>
      <w:bookmarkStart w:id="24" w:name="_Toc191556319"/>
      <w:r w:rsidRPr="00635274">
        <w:rPr>
          <w:rFonts w:ascii="Arial Narrow" w:hAnsi="Arial Narrow"/>
          <w:color w:val="156082"/>
          <w:sz w:val="24"/>
          <w:szCs w:val="24"/>
        </w:rPr>
        <w:t>Usability &amp; Accessibility</w:t>
      </w:r>
      <w:bookmarkEnd w:id="24"/>
    </w:p>
    <w:p w14:paraId="7428FEC5" w14:textId="77777777" w:rsidR="00BA7FE2" w:rsidRPr="00635274" w:rsidRDefault="00BA7FE2" w:rsidP="00BA7FE2">
      <w:pPr>
        <w:pStyle w:val="ListParagraph"/>
        <w:numPr>
          <w:ilvl w:val="0"/>
          <w:numId w:val="15"/>
        </w:numPr>
        <w:spacing w:after="0"/>
        <w:rPr>
          <w:rFonts w:ascii="Arial Narrow" w:hAnsi="Arial Narrow"/>
          <w:b/>
          <w:bCs/>
        </w:rPr>
      </w:pPr>
      <w:r w:rsidRPr="00635274">
        <w:rPr>
          <w:rFonts w:ascii="Arial Narrow" w:hAnsi="Arial Narrow"/>
        </w:rPr>
        <w:t xml:space="preserve">The system should be straightforward to use, both for the end-users and the content editors that oversee backend system. </w:t>
      </w:r>
    </w:p>
    <w:p w14:paraId="7C722C61" w14:textId="2E1B9B7E" w:rsidR="00E81ADC" w:rsidRPr="00635274" w:rsidRDefault="00BA7FE2" w:rsidP="00BA7FE2">
      <w:pPr>
        <w:pStyle w:val="ListParagraph"/>
        <w:numPr>
          <w:ilvl w:val="0"/>
          <w:numId w:val="15"/>
        </w:numPr>
        <w:spacing w:after="0"/>
        <w:rPr>
          <w:rFonts w:ascii="Arial Narrow" w:hAnsi="Arial Narrow"/>
          <w:b/>
          <w:bCs/>
        </w:rPr>
      </w:pPr>
      <w:r w:rsidRPr="00635274">
        <w:rPr>
          <w:rFonts w:ascii="Arial Narrow" w:hAnsi="Arial Narrow"/>
        </w:rPr>
        <w:t>System should be adapted to different user needs: the system should be following Web Content Accessibility (WCAG) guidelines.</w:t>
      </w:r>
    </w:p>
    <w:p w14:paraId="5627946A" w14:textId="77777777" w:rsidR="00E81ADC" w:rsidRPr="00635274" w:rsidRDefault="00E81ADC" w:rsidP="009727BD">
      <w:pPr>
        <w:spacing w:after="0"/>
        <w:contextualSpacing/>
        <w:rPr>
          <w:rFonts w:ascii="Arial Narrow" w:hAnsi="Arial Narrow"/>
          <w:b/>
          <w:bCs/>
        </w:rPr>
      </w:pPr>
    </w:p>
    <w:p w14:paraId="03CF10BB" w14:textId="77777777" w:rsidR="00E81ADC" w:rsidRPr="00635274" w:rsidRDefault="00E81ADC" w:rsidP="009727BD">
      <w:pPr>
        <w:spacing w:after="0"/>
        <w:contextualSpacing/>
        <w:rPr>
          <w:rFonts w:ascii="Arial Narrow" w:hAnsi="Arial Narrow"/>
          <w:b/>
          <w:bCs/>
        </w:rPr>
      </w:pPr>
    </w:p>
    <w:p w14:paraId="4EC1A9D6" w14:textId="77777777" w:rsidR="00E81ADC" w:rsidRPr="00635274" w:rsidRDefault="00E81ADC" w:rsidP="009727BD">
      <w:pPr>
        <w:spacing w:after="0"/>
        <w:contextualSpacing/>
        <w:rPr>
          <w:rFonts w:ascii="Arial Narrow" w:hAnsi="Arial Narrow"/>
          <w:b/>
          <w:bCs/>
        </w:rPr>
      </w:pPr>
    </w:p>
    <w:p w14:paraId="4368FCE4" w14:textId="28F8A9DA" w:rsidR="00E81ADC" w:rsidRPr="00635274" w:rsidRDefault="00F75F11" w:rsidP="009727BD">
      <w:pPr>
        <w:pStyle w:val="Heading1"/>
        <w:contextualSpacing/>
        <w:rPr>
          <w:rFonts w:ascii="Arial Narrow" w:hAnsi="Arial Narrow"/>
          <w:color w:val="156082"/>
          <w:sz w:val="32"/>
          <w:szCs w:val="32"/>
        </w:rPr>
      </w:pPr>
      <w:bookmarkStart w:id="25" w:name="_Toc191556320"/>
      <w:r w:rsidRPr="00635274">
        <w:rPr>
          <w:rFonts w:ascii="Arial Narrow" w:hAnsi="Arial Narrow"/>
          <w:noProof/>
          <w:color w:val="156082"/>
          <w:sz w:val="32"/>
          <w:szCs w:val="32"/>
        </w:rPr>
        <mc:AlternateContent>
          <mc:Choice Requires="wps">
            <w:drawing>
              <wp:anchor distT="0" distB="0" distL="114300" distR="114300" simplePos="0" relativeHeight="251658247" behindDoc="0" locked="0" layoutInCell="1" allowOverlap="1" wp14:anchorId="77F00B24" wp14:editId="0ED960AD">
                <wp:simplePos x="0" y="0"/>
                <wp:positionH relativeFrom="column">
                  <wp:posOffset>50800</wp:posOffset>
                </wp:positionH>
                <wp:positionV relativeFrom="paragraph">
                  <wp:posOffset>321733</wp:posOffset>
                </wp:positionV>
                <wp:extent cx="1185333" cy="2328334"/>
                <wp:effectExtent l="0" t="0" r="15240" b="15240"/>
                <wp:wrapNone/>
                <wp:docPr id="1248016545" name="Rectangle: Diagonal Corners Rounded 7"/>
                <wp:cNvGraphicFramePr/>
                <a:graphic xmlns:a="http://schemas.openxmlformats.org/drawingml/2006/main">
                  <a:graphicData uri="http://schemas.microsoft.com/office/word/2010/wordprocessingShape">
                    <wps:wsp>
                      <wps:cNvSpPr/>
                      <wps:spPr>
                        <a:xfrm>
                          <a:off x="0" y="0"/>
                          <a:ext cx="1185333" cy="2328334"/>
                        </a:xfrm>
                        <a:prstGeom prst="round2DiagRect">
                          <a:avLst/>
                        </a:prstGeom>
                      </wps:spPr>
                      <wps:style>
                        <a:lnRef idx="1">
                          <a:schemeClr val="accent1"/>
                        </a:lnRef>
                        <a:fillRef idx="3">
                          <a:schemeClr val="accent1"/>
                        </a:fillRef>
                        <a:effectRef idx="2">
                          <a:schemeClr val="accent1"/>
                        </a:effectRef>
                        <a:fontRef idx="minor">
                          <a:schemeClr val="lt1"/>
                        </a:fontRef>
                      </wps:style>
                      <wps:txbx>
                        <w:txbxContent>
                          <w:p w14:paraId="22203B4E" w14:textId="6436CE39" w:rsidR="00F75F11" w:rsidRPr="00F75F11" w:rsidRDefault="00F75F11" w:rsidP="00F75F11">
                            <w:pPr>
                              <w:spacing w:after="0"/>
                              <w:jc w:val="center"/>
                              <w:rPr>
                                <w:b/>
                                <w:bCs/>
                                <w:sz w:val="28"/>
                                <w:szCs w:val="28"/>
                              </w:rPr>
                            </w:pPr>
                            <w:r w:rsidRPr="00F75F11">
                              <w:rPr>
                                <w:b/>
                                <w:bCs/>
                                <w:sz w:val="28"/>
                                <w:szCs w:val="28"/>
                              </w:rPr>
                              <w:t>Home</w:t>
                            </w:r>
                          </w:p>
                          <w:p w14:paraId="6D137B8F" w14:textId="77777777" w:rsidR="00531ECC" w:rsidRPr="00531ECC" w:rsidRDefault="00F75F11" w:rsidP="008B476A">
                            <w:pPr>
                              <w:spacing w:after="0"/>
                              <w:rPr>
                                <w:sz w:val="22"/>
                                <w:szCs w:val="22"/>
                              </w:rPr>
                            </w:pPr>
                            <w:r w:rsidRPr="00531ECC">
                              <w:rPr>
                                <w:sz w:val="22"/>
                                <w:szCs w:val="22"/>
                              </w:rPr>
                              <w:t xml:space="preserve">Navigation bar </w:t>
                            </w:r>
                          </w:p>
                          <w:p w14:paraId="5B58E1AE" w14:textId="59E97AA9" w:rsidR="00F75F11" w:rsidRPr="00531ECC" w:rsidRDefault="00F75F11" w:rsidP="008B476A">
                            <w:pPr>
                              <w:spacing w:after="0"/>
                              <w:rPr>
                                <w:sz w:val="22"/>
                                <w:szCs w:val="22"/>
                              </w:rPr>
                            </w:pPr>
                            <w:r w:rsidRPr="00531ECC">
                              <w:rPr>
                                <w:sz w:val="22"/>
                                <w:szCs w:val="22"/>
                              </w:rPr>
                              <w:t>Carousel as a main section</w:t>
                            </w:r>
                          </w:p>
                          <w:p w14:paraId="32D612E8" w14:textId="01EC5DFF" w:rsidR="00F75F11" w:rsidRPr="00531ECC" w:rsidRDefault="00F75F11" w:rsidP="00F75F11">
                            <w:pPr>
                              <w:spacing w:after="0"/>
                              <w:rPr>
                                <w:sz w:val="22"/>
                                <w:szCs w:val="22"/>
                              </w:rPr>
                            </w:pPr>
                            <w:r w:rsidRPr="00531ECC">
                              <w:rPr>
                                <w:sz w:val="22"/>
                                <w:szCs w:val="22"/>
                              </w:rPr>
                              <w:t xml:space="preserve"> Footer</w:t>
                            </w:r>
                          </w:p>
                          <w:p w14:paraId="2BC0E50F" w14:textId="77777777" w:rsidR="00F75F11" w:rsidRDefault="00F75F1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F00B24" id="Rectangle: Diagonal Corners Rounded 7" o:spid="_x0000_s1033" style="position:absolute;margin-left:4pt;margin-top:25.35pt;width:93.35pt;height:183.35pt;z-index:2516582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85333,232833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" adj="-11796480,,5400" path="m197559,r987774,l1185333,r,2130775c1185333,2239884,1096883,2328334,987774,2328334l,2328334r,l,197559c,88450,88450,,197559,xe" fillcolor="#186d95 [3028]" strokecolor="#156082 [3204]" strokeweight=".5pt">
                <v:fill color2="#145e80 [3172]" rotate="t" colors="0 #497491;.5 #106287;1 #08587c" focus="100%" type="gradient">
                  <o:fill v:ext="view" type="gradientUnscaled"/>
                </v:fill>
                <v:stroke joinstyle="miter"/>
                <v:formulas/>
                <v:path arrowok="t" o:connecttype="custom" o:connectlocs="197559,0;1185333,0;1185333,0;1185333,2130775;987774,2328334;0,2328334;0,2328334;0,197559;197559,0" o:connectangles="0,0,0,0,0,0,0,0,0" textboxrect="0,0,1185333,2328334"/>
                <v:textbox>
                  <w:txbxContent>
                    <w:p w14:paraId="22203B4E" w14:textId="6436CE39" w:rsidR="00F75F11" w:rsidRPr="00F75F11" w:rsidRDefault="00F75F11" w:rsidP="00F75F11">
                      <w:pPr>
                        <w:spacing w:after="0"/>
                        <w:jc w:val="center"/>
                        <w:rPr>
                          <w:b/>
                          <w:bCs/>
                          <w:sz w:val="28"/>
                          <w:szCs w:val="28"/>
                        </w:rPr>
                      </w:pPr>
                      <w:r w:rsidRPr="00F75F11">
                        <w:rPr>
                          <w:b/>
                          <w:bCs/>
                          <w:sz w:val="28"/>
                          <w:szCs w:val="28"/>
                        </w:rPr>
                        <w:t>Home</w:t>
                      </w:r>
                    </w:p>
                    <w:p w14:paraId="6D137B8F" w14:textId="77777777" w:rsidR="00531ECC" w:rsidRPr="00531ECC" w:rsidRDefault="00F75F11" w:rsidP="008B476A">
                      <w:pPr>
                        <w:spacing w:after="0"/>
                        <w:rPr>
                          <w:sz w:val="22"/>
                          <w:szCs w:val="22"/>
                        </w:rPr>
                      </w:pPr>
                      <w:r w:rsidRPr="00531ECC">
                        <w:rPr>
                          <w:sz w:val="22"/>
                          <w:szCs w:val="22"/>
                        </w:rPr>
                        <w:t xml:space="preserve">Navigation bar </w:t>
                      </w:r>
                    </w:p>
                    <w:p w14:paraId="5B58E1AE" w14:textId="59E97AA9" w:rsidR="00F75F11" w:rsidRPr="00531ECC" w:rsidRDefault="00F75F11" w:rsidP="008B476A">
                      <w:pPr>
                        <w:spacing w:after="0"/>
                        <w:rPr>
                          <w:sz w:val="22"/>
                          <w:szCs w:val="22"/>
                        </w:rPr>
                      </w:pPr>
                      <w:r w:rsidRPr="00531ECC">
                        <w:rPr>
                          <w:sz w:val="22"/>
                          <w:szCs w:val="22"/>
                        </w:rPr>
                        <w:t>Carousel as a main section</w:t>
                      </w:r>
                    </w:p>
                    <w:p w14:paraId="32D612E8" w14:textId="01EC5DFF" w:rsidR="00F75F11" w:rsidRPr="00531ECC" w:rsidRDefault="00F75F11" w:rsidP="00F75F11">
                      <w:pPr>
                        <w:spacing w:after="0"/>
                        <w:rPr>
                          <w:sz w:val="22"/>
                          <w:szCs w:val="22"/>
                        </w:rPr>
                      </w:pPr>
                      <w:r w:rsidRPr="00531ECC">
                        <w:rPr>
                          <w:sz w:val="22"/>
                          <w:szCs w:val="22"/>
                        </w:rPr>
                        <w:t xml:space="preserve"> Footer</w:t>
                      </w:r>
                    </w:p>
                    <w:p w14:paraId="2BC0E50F" w14:textId="77777777" w:rsidR="00F75F11" w:rsidRDefault="00F75F11"/>
                  </w:txbxContent>
                </v:textbox>
              </v:shape>
            </w:pict>
          </mc:Fallback>
        </mc:AlternateContent>
      </w:r>
      <w:r w:rsidR="00E81ADC" w:rsidRPr="00635274">
        <w:rPr>
          <w:rFonts w:ascii="Arial Narrow" w:hAnsi="Arial Narrow"/>
          <w:color w:val="156082"/>
          <w:sz w:val="32"/>
          <w:szCs w:val="32"/>
        </w:rPr>
        <w:t>Decomposition</w:t>
      </w:r>
      <w:bookmarkEnd w:id="25"/>
    </w:p>
    <w:p w14:paraId="12A697D0" w14:textId="38A9935E" w:rsidR="00F75F11" w:rsidRPr="00635274" w:rsidRDefault="00531ECC" w:rsidP="009727BD">
      <w:pPr>
        <w:spacing w:after="0"/>
        <w:contextualSpacing/>
        <w:rPr>
          <w:rFonts w:ascii="Arial Narrow" w:hAnsi="Arial Narrow"/>
        </w:rPr>
      </w:pPr>
      <w:r w:rsidRPr="00635274">
        <w:rPr>
          <w:rFonts w:ascii="Arial Narrow" w:hAnsi="Arial Narrow"/>
          <w:noProof/>
          <w:color w:val="156082"/>
          <w:sz w:val="32"/>
          <w:szCs w:val="32"/>
        </w:rPr>
        <mc:AlternateContent>
          <mc:Choice Requires="wps">
            <w:drawing>
              <wp:anchor distT="0" distB="0" distL="114300" distR="114300" simplePos="0" relativeHeight="251658251" behindDoc="0" locked="0" layoutInCell="1" allowOverlap="1" wp14:anchorId="724C3C2B" wp14:editId="6CD32661">
                <wp:simplePos x="0" y="0"/>
                <wp:positionH relativeFrom="column">
                  <wp:posOffset>5181176</wp:posOffset>
                </wp:positionH>
                <wp:positionV relativeFrom="paragraph">
                  <wp:posOffset>9313</wp:posOffset>
                </wp:positionV>
                <wp:extent cx="1185333" cy="2328334"/>
                <wp:effectExtent l="0" t="0" r="15240" b="15240"/>
                <wp:wrapNone/>
                <wp:docPr id="1474320555" name="Rectangle: Diagonal Corners Rounded 7"/>
                <wp:cNvGraphicFramePr/>
                <a:graphic xmlns:a="http://schemas.openxmlformats.org/drawingml/2006/main">
                  <a:graphicData uri="http://schemas.microsoft.com/office/word/2010/wordprocessingShape">
                    <wps:wsp>
                      <wps:cNvSpPr/>
                      <wps:spPr>
                        <a:xfrm>
                          <a:off x="0" y="0"/>
                          <a:ext cx="1185333" cy="2328334"/>
                        </a:xfrm>
                        <a:prstGeom prst="round2DiagRect">
                          <a:avLst/>
                        </a:prstGeom>
                      </wps:spPr>
                      <wps:style>
                        <a:lnRef idx="1">
                          <a:schemeClr val="accent5"/>
                        </a:lnRef>
                        <a:fillRef idx="3">
                          <a:schemeClr val="accent5"/>
                        </a:fillRef>
                        <a:effectRef idx="2">
                          <a:schemeClr val="accent5"/>
                        </a:effectRef>
                        <a:fontRef idx="minor">
                          <a:schemeClr val="lt1"/>
                        </a:fontRef>
                      </wps:style>
                      <wps:txbx>
                        <w:txbxContent>
                          <w:p w14:paraId="719051FA" w14:textId="306522D8" w:rsidR="008B476A" w:rsidRPr="00F75F11" w:rsidRDefault="008B476A" w:rsidP="008B476A">
                            <w:pPr>
                              <w:spacing w:after="0"/>
                              <w:jc w:val="center"/>
                              <w:rPr>
                                <w:b/>
                                <w:bCs/>
                                <w:sz w:val="28"/>
                                <w:szCs w:val="28"/>
                              </w:rPr>
                            </w:pPr>
                            <w:r>
                              <w:rPr>
                                <w:b/>
                                <w:bCs/>
                                <w:sz w:val="28"/>
                                <w:szCs w:val="28"/>
                              </w:rPr>
                              <w:t>My account</w:t>
                            </w:r>
                          </w:p>
                          <w:p w14:paraId="682564E9" w14:textId="5052D4FF" w:rsidR="00531ECC" w:rsidRDefault="008B476A" w:rsidP="008B476A">
                            <w:pPr>
                              <w:spacing w:after="0"/>
                              <w:rPr>
                                <w:sz w:val="22"/>
                                <w:szCs w:val="22"/>
                              </w:rPr>
                            </w:pPr>
                            <w:r>
                              <w:rPr>
                                <w:sz w:val="22"/>
                                <w:szCs w:val="22"/>
                              </w:rPr>
                              <w:t>Navigation bar</w:t>
                            </w:r>
                          </w:p>
                          <w:p w14:paraId="77589E4E" w14:textId="13A0AD6D" w:rsidR="008B476A" w:rsidRDefault="008B476A" w:rsidP="008B476A">
                            <w:pPr>
                              <w:spacing w:after="0"/>
                              <w:rPr>
                                <w:sz w:val="22"/>
                                <w:szCs w:val="22"/>
                              </w:rPr>
                            </w:pPr>
                            <w:r>
                              <w:rPr>
                                <w:sz w:val="22"/>
                                <w:szCs w:val="22"/>
                              </w:rPr>
                              <w:t>Sign up/Sign in</w:t>
                            </w:r>
                          </w:p>
                          <w:p w14:paraId="63C0D74F" w14:textId="0FBAC240" w:rsidR="008B476A" w:rsidRDefault="008B476A" w:rsidP="008B476A">
                            <w:pPr>
                              <w:spacing w:after="0"/>
                              <w:rPr>
                                <w:sz w:val="22"/>
                                <w:szCs w:val="22"/>
                              </w:rPr>
                            </w:pPr>
                            <w:r>
                              <w:rPr>
                                <w:sz w:val="22"/>
                                <w:szCs w:val="22"/>
                              </w:rPr>
                              <w:t>Reset password</w:t>
                            </w:r>
                          </w:p>
                          <w:p w14:paraId="3BB7D29F" w14:textId="5EBD2DEB" w:rsidR="008B476A" w:rsidRDefault="008B476A" w:rsidP="008B476A">
                            <w:pPr>
                              <w:spacing w:after="0"/>
                              <w:rPr>
                                <w:sz w:val="22"/>
                                <w:szCs w:val="22"/>
                              </w:rPr>
                            </w:pPr>
                            <w:r>
                              <w:rPr>
                                <w:sz w:val="22"/>
                                <w:szCs w:val="22"/>
                              </w:rPr>
                              <w:t>My rewards</w:t>
                            </w:r>
                          </w:p>
                          <w:p w14:paraId="4102C690" w14:textId="5D19C8F0" w:rsidR="008B476A" w:rsidRDefault="008B476A" w:rsidP="008B476A">
                            <w:pPr>
                              <w:spacing w:after="0"/>
                              <w:rPr>
                                <w:sz w:val="22"/>
                                <w:szCs w:val="22"/>
                              </w:rPr>
                            </w:pPr>
                            <w:r>
                              <w:rPr>
                                <w:sz w:val="22"/>
                                <w:szCs w:val="22"/>
                              </w:rPr>
                              <w:t>Cancel booking</w:t>
                            </w:r>
                          </w:p>
                          <w:p w14:paraId="142339D0" w14:textId="6019A9A4" w:rsidR="008B476A" w:rsidRPr="00531ECC" w:rsidRDefault="008B476A" w:rsidP="008B476A">
                            <w:pPr>
                              <w:spacing w:after="0"/>
                              <w:rPr>
                                <w:sz w:val="22"/>
                                <w:szCs w:val="22"/>
                              </w:rPr>
                            </w:pPr>
                            <w:r>
                              <w:rPr>
                                <w:sz w:val="22"/>
                                <w:szCs w:val="22"/>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24C3C2B" id="_x0000_s1034" style="position:absolute;margin-left:407.95pt;margin-top:.75pt;width:93.35pt;height:183.35pt;z-index:25165825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85333,232833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" adj="-11796480,,5400" path="m197559,r987774,l1185333,r,2130775c1185333,2239884,1096883,2328334,987774,2328334l,2328334r,l,197559c,88450,88450,,197559,xe" fillcolor="#ae2fa0 [3032]" strokecolor="#a02b93 [3208]" strokeweight=".5pt">
                <v:fill color2="#9d2a90 [3176]" rotate="t" colors="0 #ac51a0;.5 #a62598;1 #981b8a" focus="100%" type="gradient">
                  <o:fill v:ext="view" type="gradientUnscaled"/>
                </v:fill>
                <v:stroke joinstyle="miter"/>
                <v:formulas/>
                <v:path arrowok="t" o:connecttype="custom" o:connectlocs="197559,0;1185333,0;1185333,0;1185333,2130775;987774,2328334;0,2328334;0,2328334;0,197559;197559,0" o:connectangles="0,0,0,0,0,0,0,0,0" textboxrect="0,0,1185333,2328334"/>
                <v:textbox>
                  <w:txbxContent>
                    <w:p w14:paraId="719051FA" w14:textId="306522D8" w:rsidR="008B476A" w:rsidRPr="00F75F11" w:rsidRDefault="008B476A" w:rsidP="008B476A">
                      <w:pPr>
                        <w:spacing w:after="0"/>
                        <w:jc w:val="center"/>
                        <w:rPr>
                          <w:b/>
                          <w:bCs/>
                          <w:sz w:val="28"/>
                          <w:szCs w:val="28"/>
                        </w:rPr>
                      </w:pPr>
                      <w:r>
                        <w:rPr>
                          <w:b/>
                          <w:bCs/>
                          <w:sz w:val="28"/>
                          <w:szCs w:val="28"/>
                        </w:rPr>
                        <w:t>My account</w:t>
                      </w:r>
                    </w:p>
                    <w:p w14:paraId="682564E9" w14:textId="5052D4FF" w:rsidR="00531ECC" w:rsidRDefault="008B476A" w:rsidP="008B476A">
                      <w:pPr>
                        <w:spacing w:after="0"/>
                        <w:rPr>
                          <w:sz w:val="22"/>
                          <w:szCs w:val="22"/>
                        </w:rPr>
                      </w:pPr>
                      <w:r>
                        <w:rPr>
                          <w:sz w:val="22"/>
                          <w:szCs w:val="22"/>
                        </w:rPr>
                        <w:t>Navigation bar</w:t>
                      </w:r>
                    </w:p>
                    <w:p w14:paraId="77589E4E" w14:textId="13A0AD6D" w:rsidR="008B476A" w:rsidRDefault="008B476A" w:rsidP="008B476A">
                      <w:pPr>
                        <w:spacing w:after="0"/>
                        <w:rPr>
                          <w:sz w:val="22"/>
                          <w:szCs w:val="22"/>
                        </w:rPr>
                      </w:pPr>
                      <w:r>
                        <w:rPr>
                          <w:sz w:val="22"/>
                          <w:szCs w:val="22"/>
                        </w:rPr>
                        <w:t>Sign up/Sign in</w:t>
                      </w:r>
                    </w:p>
                    <w:p w14:paraId="63C0D74F" w14:textId="0FBAC240" w:rsidR="008B476A" w:rsidRDefault="008B476A" w:rsidP="008B476A">
                      <w:pPr>
                        <w:spacing w:after="0"/>
                        <w:rPr>
                          <w:sz w:val="22"/>
                          <w:szCs w:val="22"/>
                        </w:rPr>
                      </w:pPr>
                      <w:r>
                        <w:rPr>
                          <w:sz w:val="22"/>
                          <w:szCs w:val="22"/>
                        </w:rPr>
                        <w:t>Reset password</w:t>
                      </w:r>
                    </w:p>
                    <w:p w14:paraId="3BB7D29F" w14:textId="5EBD2DEB" w:rsidR="008B476A" w:rsidRDefault="008B476A" w:rsidP="008B476A">
                      <w:pPr>
                        <w:spacing w:after="0"/>
                        <w:rPr>
                          <w:sz w:val="22"/>
                          <w:szCs w:val="22"/>
                        </w:rPr>
                      </w:pPr>
                      <w:r>
                        <w:rPr>
                          <w:sz w:val="22"/>
                          <w:szCs w:val="22"/>
                        </w:rPr>
                        <w:t>My rewards</w:t>
                      </w:r>
                    </w:p>
                    <w:p w14:paraId="4102C690" w14:textId="5D19C8F0" w:rsidR="008B476A" w:rsidRDefault="008B476A" w:rsidP="008B476A">
                      <w:pPr>
                        <w:spacing w:after="0"/>
                        <w:rPr>
                          <w:sz w:val="22"/>
                          <w:szCs w:val="22"/>
                        </w:rPr>
                      </w:pPr>
                      <w:r>
                        <w:rPr>
                          <w:sz w:val="22"/>
                          <w:szCs w:val="22"/>
                        </w:rPr>
                        <w:t>Cancel booking</w:t>
                      </w:r>
                    </w:p>
                    <w:p w14:paraId="142339D0" w14:textId="6019A9A4" w:rsidR="008B476A" w:rsidRPr="00531ECC" w:rsidRDefault="008B476A" w:rsidP="008B476A">
                      <w:pPr>
                        <w:spacing w:after="0"/>
                        <w:rPr>
                          <w:sz w:val="22"/>
                          <w:szCs w:val="22"/>
                        </w:rPr>
                      </w:pPr>
                      <w:r>
                        <w:rPr>
                          <w:sz w:val="22"/>
                          <w:szCs w:val="22"/>
                        </w:rPr>
                        <w:t>Logout</w:t>
                      </w:r>
                    </w:p>
                  </w:txbxContent>
                </v:textbox>
              </v:shape>
            </w:pict>
          </mc:Fallback>
        </mc:AlternateContent>
      </w:r>
      <w:r w:rsidRPr="00635274">
        <w:rPr>
          <w:rFonts w:ascii="Arial Narrow" w:hAnsi="Arial Narrow"/>
          <w:noProof/>
          <w:color w:val="156082"/>
          <w:sz w:val="32"/>
          <w:szCs w:val="32"/>
        </w:rPr>
        <mc:AlternateContent>
          <mc:Choice Requires="wps">
            <w:drawing>
              <wp:anchor distT="0" distB="0" distL="114300" distR="114300" simplePos="0" relativeHeight="251658249" behindDoc="0" locked="0" layoutInCell="1" allowOverlap="1" wp14:anchorId="09180B99" wp14:editId="213F1812">
                <wp:simplePos x="0" y="0"/>
                <wp:positionH relativeFrom="column">
                  <wp:posOffset>2616200</wp:posOffset>
                </wp:positionH>
                <wp:positionV relativeFrom="paragraph">
                  <wp:posOffset>9525</wp:posOffset>
                </wp:positionV>
                <wp:extent cx="1184910" cy="2327910"/>
                <wp:effectExtent l="0" t="0" r="15240" b="15240"/>
                <wp:wrapNone/>
                <wp:docPr id="1679425305" name="Rectangle: Diagonal Corners Rounded 7"/>
                <wp:cNvGraphicFramePr/>
                <a:graphic xmlns:a="http://schemas.openxmlformats.org/drawingml/2006/main">
                  <a:graphicData uri="http://schemas.microsoft.com/office/word/2010/wordprocessingShape">
                    <wps:wsp>
                      <wps:cNvSpPr/>
                      <wps:spPr>
                        <a:xfrm>
                          <a:off x="0" y="0"/>
                          <a:ext cx="1184910" cy="2327910"/>
                        </a:xfrm>
                        <a:prstGeom prst="round2DiagRect">
                          <a:avLst/>
                        </a:prstGeom>
                      </wps:spPr>
                      <wps:style>
                        <a:lnRef idx="1">
                          <a:schemeClr val="accent3"/>
                        </a:lnRef>
                        <a:fillRef idx="3">
                          <a:schemeClr val="accent3"/>
                        </a:fillRef>
                        <a:effectRef idx="2">
                          <a:schemeClr val="accent3"/>
                        </a:effectRef>
                        <a:fontRef idx="minor">
                          <a:schemeClr val="lt1"/>
                        </a:fontRef>
                      </wps:style>
                      <wps:txbx>
                        <w:txbxContent>
                          <w:p w14:paraId="06603B6C" w14:textId="77777777" w:rsidR="00DA2B87" w:rsidRDefault="008B476A" w:rsidP="00531ECC">
                            <w:pPr>
                              <w:spacing w:after="0"/>
                              <w:jc w:val="center"/>
                              <w:rPr>
                                <w:b/>
                                <w:bCs/>
                                <w:sz w:val="28"/>
                                <w:szCs w:val="28"/>
                              </w:rPr>
                            </w:pPr>
                            <w:r>
                              <w:rPr>
                                <w:b/>
                                <w:bCs/>
                                <w:sz w:val="28"/>
                                <w:szCs w:val="28"/>
                              </w:rPr>
                              <w:t>Educational trip</w:t>
                            </w:r>
                          </w:p>
                          <w:p w14:paraId="3BFB0751" w14:textId="538DEA3E" w:rsidR="00531ECC" w:rsidRPr="00F75F11" w:rsidRDefault="00531ECC" w:rsidP="00531ECC">
                            <w:pPr>
                              <w:spacing w:after="0"/>
                              <w:jc w:val="center"/>
                              <w:rPr>
                                <w:b/>
                                <w:bCs/>
                                <w:sz w:val="28"/>
                                <w:szCs w:val="28"/>
                              </w:rPr>
                            </w:pPr>
                            <w:ins w:id="26" w:author="30077967 Brandon Linnell" w:date="2025-02-27T14:12:00Z" w16du:dateUtc="2025-02-27T14:12:00Z">
                              <w:r w:rsidRPr="00F75F11">
                                <w:rPr>
                                  <w:b/>
                                  <w:bCs/>
                                  <w:sz w:val="28"/>
                                  <w:szCs w:val="28"/>
                                </w:rPr>
                                <w:t>Home</w:t>
                              </w:r>
                            </w:ins>
                          </w:p>
                          <w:p w14:paraId="2854881E" w14:textId="77777777" w:rsidR="00531ECC" w:rsidRPr="00531ECC" w:rsidRDefault="00531ECC" w:rsidP="008B476A">
                            <w:pPr>
                              <w:spacing w:after="0"/>
                              <w:rPr>
                                <w:sz w:val="22"/>
                                <w:szCs w:val="22"/>
                              </w:rPr>
                            </w:pPr>
                            <w:r w:rsidRPr="00531ECC">
                              <w:rPr>
                                <w:sz w:val="22"/>
                                <w:szCs w:val="22"/>
                              </w:rPr>
                              <w:t xml:space="preserve">Navigation bar </w:t>
                            </w:r>
                          </w:p>
                          <w:p w14:paraId="4F52902B" w14:textId="77777777" w:rsidR="00DA2B87" w:rsidRDefault="008B476A" w:rsidP="00531ECC">
                            <w:pPr>
                              <w:spacing w:after="0"/>
                              <w:jc w:val="center"/>
                              <w:rPr>
                                <w:sz w:val="22"/>
                                <w:szCs w:val="22"/>
                              </w:rPr>
                            </w:pPr>
                            <w:r>
                              <w:rPr>
                                <w:sz w:val="22"/>
                                <w:szCs w:val="22"/>
                              </w:rPr>
                              <w:t>Catalogue of the materials for trip</w:t>
                            </w:r>
                          </w:p>
                          <w:p w14:paraId="4DF6AAA2" w14:textId="34D44B1E" w:rsidR="00531ECC" w:rsidRPr="00531ECC" w:rsidRDefault="00531ECC" w:rsidP="00531ECC">
                            <w:pPr>
                              <w:spacing w:after="0"/>
                              <w:jc w:val="center"/>
                              <w:rPr>
                                <w:ins w:id="27" w:author="30077967 Brandon Linnell" w:date="2025-02-27T14:12:00Z" w16du:dateUtc="2025-02-27T14:12:00Z"/>
                                <w:sz w:val="22"/>
                                <w:szCs w:val="22"/>
                              </w:rPr>
                            </w:pPr>
                            <w:ins w:id="28" w:author="30077967 Brandon Linnell" w:date="2025-02-27T14:12:00Z" w16du:dateUtc="2025-02-27T14:12:00Z">
                              <w:r w:rsidRPr="00531ECC">
                                <w:rPr>
                                  <w:sz w:val="22"/>
                                  <w:szCs w:val="22"/>
                                </w:rPr>
                                <w:t>Carousel as a main section</w:t>
                              </w:r>
                            </w:ins>
                          </w:p>
                          <w:p w14:paraId="0AFCEA7D" w14:textId="2D71AC65" w:rsidR="00531ECC" w:rsidRDefault="00531ECC" w:rsidP="008B476A">
                            <w:pPr>
                              <w:spacing w:after="0"/>
                              <w:rPr>
                                <w:sz w:val="22"/>
                                <w:szCs w:val="22"/>
                              </w:rPr>
                            </w:pPr>
                            <w:ins w:id="29" w:author="30077967 Brandon Linnell" w:date="2025-02-27T14:12:00Z" w16du:dateUtc="2025-02-27T14:12:00Z">
                              <w:r w:rsidRPr="00531ECC">
                                <w:rPr>
                                  <w:sz w:val="22"/>
                                  <w:szCs w:val="22"/>
                                </w:rPr>
                                <w:t xml:space="preserve"> Footer</w:t>
                              </w:r>
                            </w:ins>
                          </w:p>
                          <w:p w14:paraId="5D5A2D07" w14:textId="79B2650B" w:rsidR="008B476A" w:rsidRDefault="008B476A" w:rsidP="008B476A">
                            <w:pPr>
                              <w:spacing w:after="0"/>
                              <w:rPr>
                                <w:sz w:val="22"/>
                                <w:szCs w:val="22"/>
                              </w:rPr>
                            </w:pPr>
                            <w:r>
                              <w:rPr>
                                <w:sz w:val="22"/>
                                <w:szCs w:val="22"/>
                              </w:rPr>
                              <w:t>Safety info</w:t>
                            </w:r>
                          </w:p>
                          <w:p w14:paraId="090135D1" w14:textId="77777777" w:rsidR="00DA2B87" w:rsidRDefault="008B476A">
                            <w:pPr>
                              <w:rPr>
                                <w:sz w:val="22"/>
                                <w:szCs w:val="22"/>
                              </w:rPr>
                            </w:pPr>
                            <w:r>
                              <w:rPr>
                                <w:sz w:val="22"/>
                                <w:szCs w:val="22"/>
                              </w:rPr>
                              <w:t>Footer</w:t>
                            </w:r>
                          </w:p>
                          <w:p w14:paraId="37769F3E" w14:textId="57CEDE0C" w:rsidR="008C7B08" w:rsidRDefault="008C7B08" w:rsidP="008B476A">
                            <w:pPr>
                              <w:spacing w:after="0"/>
                              <w:rPr>
                                <w:sz w:val="22"/>
                                <w:szCs w:val="22"/>
                              </w:rPr>
                            </w:pPr>
                          </w:p>
                          <w:p w14:paraId="112A6B92" w14:textId="0E7A42CF" w:rsidR="008B476A" w:rsidRDefault="008B476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180B99" id="_x0000_s1035" style="position:absolute;margin-left:206pt;margin-top:.75pt;width:93.3pt;height:183.3pt;z-index:25165824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84910,23279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" adj="-11796480,,5400" path="m197489,r987421,l1184910,r,2130421c1184910,2239491,1096491,2327910,987421,2327910l,2327910r,l,197489c,88419,88419,,197489,xe" fillcolor="#1d7e2a [3030]" strokecolor="#196b24 [3206]" strokeweight=".5pt">
                <v:fill color2="#186923 [3174]" rotate="t" colors="0 #4a7e4e;.5 #156f21;1 #0e6519" focus="100%" type="gradient">
                  <o:fill v:ext="view" type="gradientUnscaled"/>
                </v:fill>
                <v:stroke joinstyle="miter"/>
                <v:formulas/>
                <v:path arrowok="t" o:connecttype="custom" o:connectlocs="197489,0;1184910,0;1184910,0;1184910,2130421;987421,2327910;0,2327910;0,2327910;0,197489;197489,0" o:connectangles="0,0,0,0,0,0,0,0,0" textboxrect="0,0,1184910,2327910"/>
                <v:textbox>
                  <w:txbxContent>
                    <w:p w14:paraId="06603B6C" w14:textId="77777777" w:rsidR="00DA2B87" w:rsidRDefault="008B476A" w:rsidP="00531ECC">
                      <w:pPr>
                        <w:spacing w:after="0"/>
                        <w:jc w:val="center"/>
                        <w:rPr>
                          <w:b/>
                          <w:bCs/>
                          <w:sz w:val="28"/>
                          <w:szCs w:val="28"/>
                        </w:rPr>
                      </w:pPr>
                      <w:r>
                        <w:rPr>
                          <w:b/>
                          <w:bCs/>
                          <w:sz w:val="28"/>
                          <w:szCs w:val="28"/>
                        </w:rPr>
                        <w:t>Educational trip</w:t>
                      </w:r>
                    </w:p>
                    <w:p w14:paraId="3BFB0751" w14:textId="538DEA3E" w:rsidR="00531ECC" w:rsidRPr="00F75F11" w:rsidRDefault="00531ECC" w:rsidP="00531ECC">
                      <w:pPr>
                        <w:spacing w:after="0"/>
                        <w:jc w:val="center"/>
                        <w:rPr>
                          <w:b/>
                          <w:bCs/>
                          <w:sz w:val="28"/>
                          <w:szCs w:val="28"/>
                        </w:rPr>
                      </w:pPr>
                      <w:ins w:id="30" w:author="30077967 Brandon Linnell" w:date="2025-02-27T14:12:00Z" w16du:dateUtc="2025-02-27T14:12:00Z">
                        <w:r w:rsidRPr="00F75F11">
                          <w:rPr>
                            <w:b/>
                            <w:bCs/>
                            <w:sz w:val="28"/>
                            <w:szCs w:val="28"/>
                          </w:rPr>
                          <w:t>Home</w:t>
                        </w:r>
                      </w:ins>
                    </w:p>
                    <w:p w14:paraId="2854881E" w14:textId="77777777" w:rsidR="00531ECC" w:rsidRPr="00531ECC" w:rsidRDefault="00531ECC" w:rsidP="008B476A">
                      <w:pPr>
                        <w:spacing w:after="0"/>
                        <w:rPr>
                          <w:sz w:val="22"/>
                          <w:szCs w:val="22"/>
                        </w:rPr>
                      </w:pPr>
                      <w:r w:rsidRPr="00531ECC">
                        <w:rPr>
                          <w:sz w:val="22"/>
                          <w:szCs w:val="22"/>
                        </w:rPr>
                        <w:t xml:space="preserve">Navigation bar </w:t>
                      </w:r>
                    </w:p>
                    <w:p w14:paraId="4F52902B" w14:textId="77777777" w:rsidR="00DA2B87" w:rsidRDefault="008B476A" w:rsidP="00531ECC">
                      <w:pPr>
                        <w:spacing w:after="0"/>
                        <w:jc w:val="center"/>
                        <w:rPr>
                          <w:sz w:val="22"/>
                          <w:szCs w:val="22"/>
                        </w:rPr>
                      </w:pPr>
                      <w:r>
                        <w:rPr>
                          <w:sz w:val="22"/>
                          <w:szCs w:val="22"/>
                        </w:rPr>
                        <w:t>Catalogue of the materials for trip</w:t>
                      </w:r>
                    </w:p>
                    <w:p w14:paraId="4DF6AAA2" w14:textId="34D44B1E" w:rsidR="00531ECC" w:rsidRPr="00531ECC" w:rsidRDefault="00531ECC" w:rsidP="00531ECC">
                      <w:pPr>
                        <w:spacing w:after="0"/>
                        <w:jc w:val="center"/>
                        <w:rPr>
                          <w:ins w:id="31" w:author="30077967 Brandon Linnell" w:date="2025-02-27T14:12:00Z" w16du:dateUtc="2025-02-27T14:12:00Z"/>
                          <w:sz w:val="22"/>
                          <w:szCs w:val="22"/>
                        </w:rPr>
                      </w:pPr>
                      <w:ins w:id="32" w:author="30077967 Brandon Linnell" w:date="2025-02-27T14:12:00Z" w16du:dateUtc="2025-02-27T14:12:00Z">
                        <w:r w:rsidRPr="00531ECC">
                          <w:rPr>
                            <w:sz w:val="22"/>
                            <w:szCs w:val="22"/>
                          </w:rPr>
                          <w:t>Carousel as a main section</w:t>
                        </w:r>
                      </w:ins>
                    </w:p>
                    <w:p w14:paraId="0AFCEA7D" w14:textId="2D71AC65" w:rsidR="00531ECC" w:rsidRDefault="00531ECC" w:rsidP="008B476A">
                      <w:pPr>
                        <w:spacing w:after="0"/>
                        <w:rPr>
                          <w:sz w:val="22"/>
                          <w:szCs w:val="22"/>
                        </w:rPr>
                      </w:pPr>
                      <w:ins w:id="33" w:author="30077967 Brandon Linnell" w:date="2025-02-27T14:12:00Z" w16du:dateUtc="2025-02-27T14:12:00Z">
                        <w:r w:rsidRPr="00531ECC">
                          <w:rPr>
                            <w:sz w:val="22"/>
                            <w:szCs w:val="22"/>
                          </w:rPr>
                          <w:t xml:space="preserve"> Footer</w:t>
                        </w:r>
                      </w:ins>
                    </w:p>
                    <w:p w14:paraId="5D5A2D07" w14:textId="79B2650B" w:rsidR="008B476A" w:rsidRDefault="008B476A" w:rsidP="008B476A">
                      <w:pPr>
                        <w:spacing w:after="0"/>
                        <w:rPr>
                          <w:sz w:val="22"/>
                          <w:szCs w:val="22"/>
                        </w:rPr>
                      </w:pPr>
                      <w:r>
                        <w:rPr>
                          <w:sz w:val="22"/>
                          <w:szCs w:val="22"/>
                        </w:rPr>
                        <w:t>Safety info</w:t>
                      </w:r>
                    </w:p>
                    <w:p w14:paraId="090135D1" w14:textId="77777777" w:rsidR="00DA2B87" w:rsidRDefault="008B476A">
                      <w:pPr>
                        <w:rPr>
                          <w:sz w:val="22"/>
                          <w:szCs w:val="22"/>
                        </w:rPr>
                      </w:pPr>
                      <w:r>
                        <w:rPr>
                          <w:sz w:val="22"/>
                          <w:szCs w:val="22"/>
                        </w:rPr>
                        <w:t>Footer</w:t>
                      </w:r>
                    </w:p>
                    <w:p w14:paraId="37769F3E" w14:textId="57CEDE0C" w:rsidR="008C7B08" w:rsidRDefault="008C7B08" w:rsidP="008B476A">
                      <w:pPr>
                        <w:spacing w:after="0"/>
                        <w:rPr>
                          <w:sz w:val="22"/>
                          <w:szCs w:val="22"/>
                        </w:rPr>
                      </w:pPr>
                    </w:p>
                    <w:p w14:paraId="112A6B92" w14:textId="0E7A42CF" w:rsidR="008B476A" w:rsidRDefault="008B476A"/>
                  </w:txbxContent>
                </v:textbox>
              </v:shape>
            </w:pict>
          </mc:Fallback>
        </mc:AlternateContent>
      </w:r>
      <w:r w:rsidRPr="00635274">
        <w:rPr>
          <w:rFonts w:ascii="Arial Narrow" w:hAnsi="Arial Narrow"/>
          <w:noProof/>
          <w:color w:val="156082"/>
          <w:sz w:val="32"/>
          <w:szCs w:val="32"/>
        </w:rPr>
        <mc:AlternateContent>
          <mc:Choice Requires="wps">
            <w:drawing>
              <wp:anchor distT="0" distB="0" distL="114300" distR="114300" simplePos="0" relativeHeight="251658250" behindDoc="0" locked="0" layoutInCell="1" allowOverlap="1" wp14:anchorId="5AA108B7" wp14:editId="1AC5A818">
                <wp:simplePos x="0" y="0"/>
                <wp:positionH relativeFrom="column">
                  <wp:posOffset>3902710</wp:posOffset>
                </wp:positionH>
                <wp:positionV relativeFrom="paragraph">
                  <wp:posOffset>18838</wp:posOffset>
                </wp:positionV>
                <wp:extent cx="1185333" cy="2328334"/>
                <wp:effectExtent l="0" t="0" r="15240" b="15240"/>
                <wp:wrapNone/>
                <wp:docPr id="869610623" name="Rectangle: Diagonal Corners Rounded 7"/>
                <wp:cNvGraphicFramePr/>
                <a:graphic xmlns:a="http://schemas.openxmlformats.org/drawingml/2006/main">
                  <a:graphicData uri="http://schemas.microsoft.com/office/word/2010/wordprocessingShape">
                    <wps:wsp>
                      <wps:cNvSpPr/>
                      <wps:spPr>
                        <a:xfrm>
                          <a:off x="0" y="0"/>
                          <a:ext cx="1185333" cy="2328334"/>
                        </a:xfrm>
                        <a:prstGeom prst="round2DiagRect">
                          <a:avLst/>
                        </a:prstGeom>
                      </wps:spPr>
                      <wps:style>
                        <a:lnRef idx="1">
                          <a:schemeClr val="accent4"/>
                        </a:lnRef>
                        <a:fillRef idx="3">
                          <a:schemeClr val="accent4"/>
                        </a:fillRef>
                        <a:effectRef idx="2">
                          <a:schemeClr val="accent4"/>
                        </a:effectRef>
                        <a:fontRef idx="minor">
                          <a:schemeClr val="lt1"/>
                        </a:fontRef>
                      </wps:style>
                      <wps:txbx>
                        <w:txbxContent>
                          <w:p w14:paraId="23BC6486" w14:textId="77777777" w:rsidR="00531ECC" w:rsidRPr="00F75F11" w:rsidRDefault="00531ECC" w:rsidP="00531ECC">
                            <w:pPr>
                              <w:spacing w:after="0"/>
                              <w:jc w:val="center"/>
                              <w:rPr>
                                <w:b/>
                                <w:bCs/>
                                <w:sz w:val="28"/>
                                <w:szCs w:val="28"/>
                              </w:rPr>
                            </w:pPr>
                            <w:r w:rsidRPr="00F75F11">
                              <w:rPr>
                                <w:b/>
                                <w:bCs/>
                                <w:sz w:val="28"/>
                                <w:szCs w:val="28"/>
                              </w:rPr>
                              <w:t>Home</w:t>
                            </w:r>
                          </w:p>
                          <w:p w14:paraId="191B8626" w14:textId="567503FE" w:rsidR="00531ECC" w:rsidRPr="00531ECC" w:rsidRDefault="00531ECC" w:rsidP="00531ECC">
                            <w:pPr>
                              <w:spacing w:after="0"/>
                              <w:jc w:val="center"/>
                              <w:rPr>
                                <w:ins w:id="34" w:author="30077967 Brandon Linnell" w:date="2025-02-27T14:12:00Z" w16du:dateUtc="2025-02-27T14:12:00Z"/>
                                <w:sz w:val="22"/>
                                <w:szCs w:val="22"/>
                              </w:rPr>
                            </w:pPr>
                            <w:r w:rsidRPr="00531ECC">
                              <w:rPr>
                                <w:sz w:val="22"/>
                                <w:szCs w:val="22"/>
                              </w:rPr>
                              <w:t>Navigation bar</w:t>
                            </w:r>
                            <w:ins w:id="35" w:author="30077967 Brandon Linnell" w:date="2025-02-27T14:12:00Z" w16du:dateUtc="2025-02-27T14:12:00Z">
                              <w:r w:rsidRPr="00531ECC">
                                <w:rPr>
                                  <w:sz w:val="22"/>
                                  <w:szCs w:val="22"/>
                                </w:rPr>
                                <w:t>Carousel as a main section</w:t>
                              </w:r>
                            </w:ins>
                          </w:p>
                          <w:p w14:paraId="4FF61694" w14:textId="622709E1" w:rsidR="00531ECC" w:rsidRDefault="00531ECC" w:rsidP="008B476A">
                            <w:pPr>
                              <w:spacing w:after="0"/>
                              <w:rPr>
                                <w:sz w:val="22"/>
                                <w:szCs w:val="22"/>
                              </w:rPr>
                            </w:pPr>
                            <w:ins w:id="36" w:author="30077967 Brandon Linnell" w:date="2025-02-27T14:12:00Z" w16du:dateUtc="2025-02-27T14:12:00Z">
                              <w:r w:rsidRPr="00531ECC">
                                <w:rPr>
                                  <w:sz w:val="22"/>
                                  <w:szCs w:val="22"/>
                                </w:rPr>
                                <w:t xml:space="preserve"> Footer</w:t>
                              </w:r>
                            </w:ins>
                          </w:p>
                          <w:p w14:paraId="00B9E6AF" w14:textId="5AA6A18C" w:rsidR="008B476A" w:rsidRDefault="008B476A" w:rsidP="008B476A">
                            <w:pPr>
                              <w:spacing w:after="0"/>
                              <w:rPr>
                                <w:sz w:val="22"/>
                                <w:szCs w:val="22"/>
                              </w:rPr>
                            </w:pPr>
                            <w:r>
                              <w:rPr>
                                <w:sz w:val="22"/>
                                <w:szCs w:val="22"/>
                              </w:rPr>
                              <w:t>Book a ticket</w:t>
                            </w:r>
                          </w:p>
                          <w:p w14:paraId="4EA07A6C" w14:textId="6A65BE6B" w:rsidR="008B476A" w:rsidRDefault="008B476A" w:rsidP="008B476A">
                            <w:pPr>
                              <w:spacing w:after="0"/>
                              <w:rPr>
                                <w:sz w:val="22"/>
                                <w:szCs w:val="22"/>
                              </w:rPr>
                            </w:pPr>
                            <w:r>
                              <w:rPr>
                                <w:sz w:val="22"/>
                                <w:szCs w:val="22"/>
                              </w:rPr>
                              <w:t>Book a hotel</w:t>
                            </w:r>
                          </w:p>
                          <w:p w14:paraId="7E183AD9" w14:textId="77777777" w:rsidR="00DA2B87" w:rsidRDefault="008B476A">
                            <w:pPr>
                              <w:rPr>
                                <w:sz w:val="22"/>
                                <w:szCs w:val="22"/>
                              </w:rPr>
                            </w:pPr>
                            <w:r>
                              <w:rPr>
                                <w:sz w:val="22"/>
                                <w:szCs w:val="22"/>
                              </w:rPr>
                              <w:t>Footer</w:t>
                            </w:r>
                          </w:p>
                          <w:p w14:paraId="28AAB0A9" w14:textId="1CBB7657" w:rsidR="008C7B08" w:rsidRDefault="008C7B08" w:rsidP="008B476A">
                            <w:pPr>
                              <w:spacing w:after="0"/>
                              <w:rPr>
                                <w:sz w:val="22"/>
                                <w:szCs w:val="22"/>
                              </w:rPr>
                            </w:pPr>
                          </w:p>
                          <w:p w14:paraId="078705C1" w14:textId="029690E5" w:rsidR="008B476A" w:rsidRDefault="008B476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AA108B7" id="_x0000_s1036" style="position:absolute;margin-left:307.3pt;margin-top:1.5pt;width:93.35pt;height:183.35pt;z-index:25165825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85333,232833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" adj="-11796480,,5400" path="m197559,r987774,l1185333,r,2130775c1185333,2239884,1096883,2328334,987774,2328334l,2328334r,l,197559c,88450,88450,,197559,xe" fillcolor="#10aae5 [3031]" strokecolor="#0f9ed5 [3207]" strokeweight=".5pt">
                <v:fill color2="#0f9bd2 [3175]" rotate="t" colors="0 #47aadf;.5 #05a2df;1 #0094ce" focus="100%" type="gradient">
                  <o:fill v:ext="view" type="gradientUnscaled"/>
                </v:fill>
                <v:stroke joinstyle="miter"/>
                <v:formulas/>
                <v:path arrowok="t" o:connecttype="custom" o:connectlocs="197559,0;1185333,0;1185333,0;1185333,2130775;987774,2328334;0,2328334;0,2328334;0,197559;197559,0" o:connectangles="0,0,0,0,0,0,0,0,0" textboxrect="0,0,1185333,2328334"/>
                <v:textbox>
                  <w:txbxContent>
                    <w:p w14:paraId="23BC6486" w14:textId="77777777" w:rsidR="00531ECC" w:rsidRPr="00F75F11" w:rsidRDefault="00531ECC" w:rsidP="00531ECC">
                      <w:pPr>
                        <w:spacing w:after="0"/>
                        <w:jc w:val="center"/>
                        <w:rPr>
                          <w:b/>
                          <w:bCs/>
                          <w:sz w:val="28"/>
                          <w:szCs w:val="28"/>
                        </w:rPr>
                      </w:pPr>
                      <w:r w:rsidRPr="00F75F11">
                        <w:rPr>
                          <w:b/>
                          <w:bCs/>
                          <w:sz w:val="28"/>
                          <w:szCs w:val="28"/>
                        </w:rPr>
                        <w:t>Home</w:t>
                      </w:r>
                    </w:p>
                    <w:p w14:paraId="191B8626" w14:textId="567503FE" w:rsidR="00531ECC" w:rsidRPr="00531ECC" w:rsidRDefault="00531ECC" w:rsidP="00531ECC">
                      <w:pPr>
                        <w:spacing w:after="0"/>
                        <w:jc w:val="center"/>
                        <w:rPr>
                          <w:ins w:id="37" w:author="30077967 Brandon Linnell" w:date="2025-02-27T14:12:00Z" w16du:dateUtc="2025-02-27T14:12:00Z"/>
                          <w:sz w:val="22"/>
                          <w:szCs w:val="22"/>
                        </w:rPr>
                      </w:pPr>
                      <w:r w:rsidRPr="00531ECC">
                        <w:rPr>
                          <w:sz w:val="22"/>
                          <w:szCs w:val="22"/>
                        </w:rPr>
                        <w:t>Navigation bar</w:t>
                      </w:r>
                      <w:ins w:id="38" w:author="30077967 Brandon Linnell" w:date="2025-02-27T14:12:00Z" w16du:dateUtc="2025-02-27T14:12:00Z">
                        <w:r w:rsidRPr="00531ECC">
                          <w:rPr>
                            <w:sz w:val="22"/>
                            <w:szCs w:val="22"/>
                          </w:rPr>
                          <w:t>Carousel as a main section</w:t>
                        </w:r>
                      </w:ins>
                    </w:p>
                    <w:p w14:paraId="4FF61694" w14:textId="622709E1" w:rsidR="00531ECC" w:rsidRDefault="00531ECC" w:rsidP="008B476A">
                      <w:pPr>
                        <w:spacing w:after="0"/>
                        <w:rPr>
                          <w:sz w:val="22"/>
                          <w:szCs w:val="22"/>
                        </w:rPr>
                      </w:pPr>
                      <w:ins w:id="39" w:author="30077967 Brandon Linnell" w:date="2025-02-27T14:12:00Z" w16du:dateUtc="2025-02-27T14:12:00Z">
                        <w:r w:rsidRPr="00531ECC">
                          <w:rPr>
                            <w:sz w:val="22"/>
                            <w:szCs w:val="22"/>
                          </w:rPr>
                          <w:t xml:space="preserve"> Footer</w:t>
                        </w:r>
                      </w:ins>
                    </w:p>
                    <w:p w14:paraId="00B9E6AF" w14:textId="5AA6A18C" w:rsidR="008B476A" w:rsidRDefault="008B476A" w:rsidP="008B476A">
                      <w:pPr>
                        <w:spacing w:after="0"/>
                        <w:rPr>
                          <w:sz w:val="22"/>
                          <w:szCs w:val="22"/>
                        </w:rPr>
                      </w:pPr>
                      <w:r>
                        <w:rPr>
                          <w:sz w:val="22"/>
                          <w:szCs w:val="22"/>
                        </w:rPr>
                        <w:t>Book a ticket</w:t>
                      </w:r>
                    </w:p>
                    <w:p w14:paraId="4EA07A6C" w14:textId="6A65BE6B" w:rsidR="008B476A" w:rsidRDefault="008B476A" w:rsidP="008B476A">
                      <w:pPr>
                        <w:spacing w:after="0"/>
                        <w:rPr>
                          <w:sz w:val="22"/>
                          <w:szCs w:val="22"/>
                        </w:rPr>
                      </w:pPr>
                      <w:r>
                        <w:rPr>
                          <w:sz w:val="22"/>
                          <w:szCs w:val="22"/>
                        </w:rPr>
                        <w:t>Book a hotel</w:t>
                      </w:r>
                    </w:p>
                    <w:p w14:paraId="7E183AD9" w14:textId="77777777" w:rsidR="00DA2B87" w:rsidRDefault="008B476A">
                      <w:pPr>
                        <w:rPr>
                          <w:sz w:val="22"/>
                          <w:szCs w:val="22"/>
                        </w:rPr>
                      </w:pPr>
                      <w:r>
                        <w:rPr>
                          <w:sz w:val="22"/>
                          <w:szCs w:val="22"/>
                        </w:rPr>
                        <w:t>Footer</w:t>
                      </w:r>
                    </w:p>
                    <w:p w14:paraId="28AAB0A9" w14:textId="1CBB7657" w:rsidR="008C7B08" w:rsidRDefault="008C7B08" w:rsidP="008B476A">
                      <w:pPr>
                        <w:spacing w:after="0"/>
                        <w:rPr>
                          <w:sz w:val="22"/>
                          <w:szCs w:val="22"/>
                        </w:rPr>
                      </w:pPr>
                    </w:p>
                    <w:p w14:paraId="078705C1" w14:textId="029690E5" w:rsidR="008B476A" w:rsidRDefault="008B476A"/>
                  </w:txbxContent>
                </v:textbox>
              </v:shape>
            </w:pict>
          </mc:Fallback>
        </mc:AlternateContent>
      </w:r>
      <w:r w:rsidRPr="00635274">
        <w:rPr>
          <w:rFonts w:ascii="Arial Narrow" w:hAnsi="Arial Narrow"/>
          <w:noProof/>
          <w:color w:val="156082"/>
          <w:sz w:val="32"/>
          <w:szCs w:val="32"/>
        </w:rPr>
        <mc:AlternateContent>
          <mc:Choice Requires="wps">
            <w:drawing>
              <wp:anchor distT="0" distB="0" distL="114300" distR="114300" simplePos="0" relativeHeight="251658248" behindDoc="0" locked="0" layoutInCell="1" allowOverlap="1" wp14:anchorId="5529236B" wp14:editId="58DB96FD">
                <wp:simplePos x="0" y="0"/>
                <wp:positionH relativeFrom="column">
                  <wp:posOffset>1337734</wp:posOffset>
                </wp:positionH>
                <wp:positionV relativeFrom="paragraph">
                  <wp:posOffset>9102</wp:posOffset>
                </wp:positionV>
                <wp:extent cx="1185333" cy="2328334"/>
                <wp:effectExtent l="0" t="0" r="15240" b="15240"/>
                <wp:wrapNone/>
                <wp:docPr id="741988543" name="Rectangle: Diagonal Corners Rounded 7"/>
                <wp:cNvGraphicFramePr/>
                <a:graphic xmlns:a="http://schemas.openxmlformats.org/drawingml/2006/main">
                  <a:graphicData uri="http://schemas.microsoft.com/office/word/2010/wordprocessingShape">
                    <wps:wsp>
                      <wps:cNvSpPr/>
                      <wps:spPr>
                        <a:xfrm>
                          <a:off x="0" y="0"/>
                          <a:ext cx="1185333" cy="2328334"/>
                        </a:xfrm>
                        <a:prstGeom prst="round2DiagRect">
                          <a:avLst/>
                        </a:prstGeom>
                      </wps:spPr>
                      <wps:style>
                        <a:lnRef idx="1">
                          <a:schemeClr val="accent2"/>
                        </a:lnRef>
                        <a:fillRef idx="3">
                          <a:schemeClr val="accent2"/>
                        </a:fillRef>
                        <a:effectRef idx="2">
                          <a:schemeClr val="accent2"/>
                        </a:effectRef>
                        <a:fontRef idx="minor">
                          <a:schemeClr val="lt1"/>
                        </a:fontRef>
                      </wps:style>
                      <wps:txbx>
                        <w:txbxContent>
                          <w:p w14:paraId="5BBC84D1" w14:textId="11E031F8" w:rsidR="00531ECC" w:rsidRPr="00F75F11" w:rsidRDefault="00531ECC" w:rsidP="00531ECC">
                            <w:pPr>
                              <w:spacing w:after="0"/>
                              <w:jc w:val="center"/>
                              <w:rPr>
                                <w:b/>
                                <w:bCs/>
                                <w:sz w:val="28"/>
                                <w:szCs w:val="28"/>
                              </w:rPr>
                            </w:pPr>
                            <w:r>
                              <w:rPr>
                                <w:b/>
                                <w:bCs/>
                                <w:sz w:val="28"/>
                                <w:szCs w:val="28"/>
                              </w:rPr>
                              <w:t>About Us</w:t>
                            </w:r>
                          </w:p>
                          <w:p w14:paraId="6A403DF5" w14:textId="77777777" w:rsidR="00531ECC" w:rsidRPr="00531ECC" w:rsidRDefault="00531ECC" w:rsidP="008B476A">
                            <w:pPr>
                              <w:spacing w:after="0"/>
                              <w:rPr>
                                <w:sz w:val="22"/>
                                <w:szCs w:val="22"/>
                              </w:rPr>
                            </w:pPr>
                            <w:r w:rsidRPr="00531ECC">
                              <w:rPr>
                                <w:sz w:val="22"/>
                                <w:szCs w:val="22"/>
                              </w:rPr>
                              <w:t xml:space="preserve">Navigation bar </w:t>
                            </w:r>
                          </w:p>
                          <w:p w14:paraId="39B5E3B4" w14:textId="0A647EDE" w:rsidR="00531ECC" w:rsidRDefault="00531ECC" w:rsidP="008B476A">
                            <w:pPr>
                              <w:spacing w:after="0"/>
                              <w:rPr>
                                <w:sz w:val="22"/>
                                <w:szCs w:val="22"/>
                              </w:rPr>
                            </w:pPr>
                            <w:r>
                              <w:rPr>
                                <w:sz w:val="22"/>
                                <w:szCs w:val="22"/>
                              </w:rPr>
                              <w:t>Opening times</w:t>
                            </w:r>
                          </w:p>
                          <w:p w14:paraId="282B92B0" w14:textId="354A0E7B" w:rsidR="00531ECC" w:rsidRDefault="00531ECC" w:rsidP="008B476A">
                            <w:pPr>
                              <w:spacing w:after="0"/>
                              <w:rPr>
                                <w:sz w:val="22"/>
                                <w:szCs w:val="22"/>
                              </w:rPr>
                            </w:pPr>
                            <w:r>
                              <w:rPr>
                                <w:sz w:val="22"/>
                                <w:szCs w:val="22"/>
                              </w:rPr>
                              <w:t>Our animals</w:t>
                            </w:r>
                          </w:p>
                          <w:p w14:paraId="429F5934" w14:textId="5B1C7580" w:rsidR="008B476A" w:rsidRDefault="008B476A" w:rsidP="008B476A">
                            <w:pPr>
                              <w:spacing w:after="0"/>
                              <w:rPr>
                                <w:sz w:val="22"/>
                                <w:szCs w:val="22"/>
                              </w:rPr>
                            </w:pPr>
                            <w:r>
                              <w:rPr>
                                <w:sz w:val="22"/>
                                <w:szCs w:val="22"/>
                              </w:rPr>
                              <w:t>Hotel info</w:t>
                            </w:r>
                          </w:p>
                          <w:p w14:paraId="0EC7F338" w14:textId="37745EDE" w:rsidR="008B476A" w:rsidRDefault="008B476A" w:rsidP="008B476A">
                            <w:pPr>
                              <w:spacing w:after="0"/>
                              <w:rPr>
                                <w:sz w:val="22"/>
                                <w:szCs w:val="22"/>
                              </w:rPr>
                            </w:pPr>
                            <w:r>
                              <w:rPr>
                                <w:sz w:val="22"/>
                                <w:szCs w:val="22"/>
                              </w:rPr>
                              <w:t>How to get here</w:t>
                            </w:r>
                          </w:p>
                          <w:p w14:paraId="6A09B637" w14:textId="72453333" w:rsidR="008B476A" w:rsidRPr="00531ECC" w:rsidRDefault="008B476A" w:rsidP="008B476A">
                            <w:pPr>
                              <w:spacing w:after="0"/>
                              <w:rPr>
                                <w:sz w:val="22"/>
                                <w:szCs w:val="22"/>
                              </w:rPr>
                            </w:pPr>
                            <w:r>
                              <w:rPr>
                                <w:sz w:val="22"/>
                                <w:szCs w:val="22"/>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29236B" id="_x0000_s1037" style="position:absolute;margin-left:105.35pt;margin-top:.7pt;width:93.35pt;height:183.35pt;z-index:251658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85333,232833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" adj="-11796480,,5400" path="m197559,r987774,l1185333,r,2130775c1185333,2239884,1096883,2328334,987774,2328334l,2328334r,l,197559c,88450,88450,,197559,xe" fillcolor="#ea793e [3029]" strokecolor="#e97132 [3205]" strokeweight=".5pt">
                <v:fill color2="#e86e2f [3173]" rotate="t" colors="0 #ed8256;.5 #f26e29;1 #e15e19" focus="100%" type="gradient">
                  <o:fill v:ext="view" type="gradientUnscaled"/>
                </v:fill>
                <v:stroke joinstyle="miter"/>
                <v:formulas/>
                <v:path arrowok="t" o:connecttype="custom" o:connectlocs="197559,0;1185333,0;1185333,0;1185333,2130775;987774,2328334;0,2328334;0,2328334;0,197559;197559,0" o:connectangles="0,0,0,0,0,0,0,0,0" textboxrect="0,0,1185333,2328334"/>
                <v:textbox>
                  <w:txbxContent>
                    <w:p w14:paraId="5BBC84D1" w14:textId="11E031F8" w:rsidR="00531ECC" w:rsidRPr="00F75F11" w:rsidRDefault="00531ECC" w:rsidP="00531ECC">
                      <w:pPr>
                        <w:spacing w:after="0"/>
                        <w:jc w:val="center"/>
                        <w:rPr>
                          <w:b/>
                          <w:bCs/>
                          <w:sz w:val="28"/>
                          <w:szCs w:val="28"/>
                        </w:rPr>
                      </w:pPr>
                      <w:r>
                        <w:rPr>
                          <w:b/>
                          <w:bCs/>
                          <w:sz w:val="28"/>
                          <w:szCs w:val="28"/>
                        </w:rPr>
                        <w:t>About Us</w:t>
                      </w:r>
                    </w:p>
                    <w:p w14:paraId="6A403DF5" w14:textId="77777777" w:rsidR="00531ECC" w:rsidRPr="00531ECC" w:rsidRDefault="00531ECC" w:rsidP="008B476A">
                      <w:pPr>
                        <w:spacing w:after="0"/>
                        <w:rPr>
                          <w:sz w:val="22"/>
                          <w:szCs w:val="22"/>
                        </w:rPr>
                      </w:pPr>
                      <w:r w:rsidRPr="00531ECC">
                        <w:rPr>
                          <w:sz w:val="22"/>
                          <w:szCs w:val="22"/>
                        </w:rPr>
                        <w:t xml:space="preserve">Navigation bar </w:t>
                      </w:r>
                    </w:p>
                    <w:p w14:paraId="39B5E3B4" w14:textId="0A647EDE" w:rsidR="00531ECC" w:rsidRDefault="00531ECC" w:rsidP="008B476A">
                      <w:pPr>
                        <w:spacing w:after="0"/>
                        <w:rPr>
                          <w:sz w:val="22"/>
                          <w:szCs w:val="22"/>
                        </w:rPr>
                      </w:pPr>
                      <w:r>
                        <w:rPr>
                          <w:sz w:val="22"/>
                          <w:szCs w:val="22"/>
                        </w:rPr>
                        <w:t>Opening times</w:t>
                      </w:r>
                    </w:p>
                    <w:p w14:paraId="282B92B0" w14:textId="354A0E7B" w:rsidR="00531ECC" w:rsidRDefault="00531ECC" w:rsidP="008B476A">
                      <w:pPr>
                        <w:spacing w:after="0"/>
                        <w:rPr>
                          <w:sz w:val="22"/>
                          <w:szCs w:val="22"/>
                        </w:rPr>
                      </w:pPr>
                      <w:r>
                        <w:rPr>
                          <w:sz w:val="22"/>
                          <w:szCs w:val="22"/>
                        </w:rPr>
                        <w:t>Our animals</w:t>
                      </w:r>
                    </w:p>
                    <w:p w14:paraId="429F5934" w14:textId="5B1C7580" w:rsidR="008B476A" w:rsidRDefault="008B476A" w:rsidP="008B476A">
                      <w:pPr>
                        <w:spacing w:after="0"/>
                        <w:rPr>
                          <w:sz w:val="22"/>
                          <w:szCs w:val="22"/>
                        </w:rPr>
                      </w:pPr>
                      <w:r>
                        <w:rPr>
                          <w:sz w:val="22"/>
                          <w:szCs w:val="22"/>
                        </w:rPr>
                        <w:t>Hotel info</w:t>
                      </w:r>
                    </w:p>
                    <w:p w14:paraId="0EC7F338" w14:textId="37745EDE" w:rsidR="008B476A" w:rsidRDefault="008B476A" w:rsidP="008B476A">
                      <w:pPr>
                        <w:spacing w:after="0"/>
                        <w:rPr>
                          <w:sz w:val="22"/>
                          <w:szCs w:val="22"/>
                        </w:rPr>
                      </w:pPr>
                      <w:r>
                        <w:rPr>
                          <w:sz w:val="22"/>
                          <w:szCs w:val="22"/>
                        </w:rPr>
                        <w:t>How to get here</w:t>
                      </w:r>
                    </w:p>
                    <w:p w14:paraId="6A09B637" w14:textId="72453333" w:rsidR="008B476A" w:rsidRPr="00531ECC" w:rsidRDefault="008B476A" w:rsidP="008B476A">
                      <w:pPr>
                        <w:spacing w:after="0"/>
                        <w:rPr>
                          <w:sz w:val="22"/>
                          <w:szCs w:val="22"/>
                        </w:rPr>
                      </w:pPr>
                      <w:r>
                        <w:rPr>
                          <w:sz w:val="22"/>
                          <w:szCs w:val="22"/>
                        </w:rPr>
                        <w:t>Footer</w:t>
                      </w:r>
                    </w:p>
                  </w:txbxContent>
                </v:textbox>
              </v:shape>
            </w:pict>
          </mc:Fallback>
        </mc:AlternateContent>
      </w:r>
    </w:p>
    <w:p w14:paraId="485D036F" w14:textId="77777777" w:rsidR="00F75F11" w:rsidRPr="00635274" w:rsidRDefault="00F75F11" w:rsidP="009727BD">
      <w:pPr>
        <w:spacing w:after="0"/>
        <w:contextualSpacing/>
        <w:rPr>
          <w:rFonts w:ascii="Arial Narrow" w:hAnsi="Arial Narrow"/>
        </w:rPr>
      </w:pPr>
    </w:p>
    <w:p w14:paraId="3B7AF04E" w14:textId="77777777" w:rsidR="00F75F11" w:rsidRPr="00635274" w:rsidRDefault="00F75F11" w:rsidP="009727BD">
      <w:pPr>
        <w:spacing w:after="0"/>
        <w:contextualSpacing/>
        <w:rPr>
          <w:rFonts w:ascii="Arial Narrow" w:hAnsi="Arial Narrow"/>
        </w:rPr>
      </w:pPr>
    </w:p>
    <w:p w14:paraId="67A5D662" w14:textId="77777777" w:rsidR="00F75F11" w:rsidRPr="00635274" w:rsidRDefault="00F75F11" w:rsidP="009727BD">
      <w:pPr>
        <w:spacing w:after="0"/>
        <w:contextualSpacing/>
        <w:rPr>
          <w:rFonts w:ascii="Arial Narrow" w:hAnsi="Arial Narrow"/>
        </w:rPr>
      </w:pPr>
    </w:p>
    <w:p w14:paraId="40AC080F" w14:textId="77777777" w:rsidR="00F75F11" w:rsidRPr="00635274" w:rsidRDefault="00F75F11" w:rsidP="009727BD">
      <w:pPr>
        <w:spacing w:after="0"/>
        <w:contextualSpacing/>
        <w:rPr>
          <w:rFonts w:ascii="Arial Narrow" w:hAnsi="Arial Narrow"/>
        </w:rPr>
      </w:pPr>
    </w:p>
    <w:p w14:paraId="68FC01D2" w14:textId="77777777" w:rsidR="00F75F11" w:rsidRPr="00635274" w:rsidRDefault="00F75F11" w:rsidP="009727BD">
      <w:pPr>
        <w:spacing w:after="0"/>
        <w:contextualSpacing/>
        <w:rPr>
          <w:rFonts w:ascii="Arial Narrow" w:hAnsi="Arial Narrow"/>
        </w:rPr>
      </w:pPr>
    </w:p>
    <w:p w14:paraId="12DFF700" w14:textId="77777777" w:rsidR="00F75F11" w:rsidRPr="00635274" w:rsidRDefault="00F75F11" w:rsidP="009727BD">
      <w:pPr>
        <w:spacing w:after="0"/>
        <w:contextualSpacing/>
        <w:rPr>
          <w:rFonts w:ascii="Arial Narrow" w:hAnsi="Arial Narrow"/>
        </w:rPr>
      </w:pPr>
    </w:p>
    <w:p w14:paraId="4DC5338A" w14:textId="77777777" w:rsidR="00F75F11" w:rsidRPr="00635274" w:rsidRDefault="00F75F11" w:rsidP="009727BD">
      <w:pPr>
        <w:spacing w:after="0"/>
        <w:contextualSpacing/>
        <w:rPr>
          <w:rFonts w:ascii="Arial Narrow" w:hAnsi="Arial Narrow"/>
        </w:rPr>
      </w:pPr>
    </w:p>
    <w:p w14:paraId="2542087B" w14:textId="77777777" w:rsidR="00F75F11" w:rsidRPr="00635274" w:rsidRDefault="00F75F11" w:rsidP="009727BD">
      <w:pPr>
        <w:spacing w:after="0"/>
        <w:contextualSpacing/>
        <w:rPr>
          <w:rFonts w:ascii="Arial Narrow" w:hAnsi="Arial Narrow"/>
        </w:rPr>
      </w:pPr>
    </w:p>
    <w:p w14:paraId="1CBB6DFC" w14:textId="77777777" w:rsidR="00F75F11" w:rsidRPr="00635274" w:rsidRDefault="00F75F11" w:rsidP="009727BD">
      <w:pPr>
        <w:spacing w:after="0"/>
        <w:contextualSpacing/>
        <w:rPr>
          <w:rFonts w:ascii="Arial Narrow" w:hAnsi="Arial Narrow"/>
        </w:rPr>
      </w:pPr>
    </w:p>
    <w:p w14:paraId="518D23AE" w14:textId="77777777" w:rsidR="00F75F11" w:rsidRPr="00635274" w:rsidRDefault="00F75F11" w:rsidP="009727BD">
      <w:pPr>
        <w:spacing w:after="0"/>
        <w:contextualSpacing/>
        <w:rPr>
          <w:rFonts w:ascii="Arial Narrow" w:hAnsi="Arial Narrow"/>
        </w:rPr>
      </w:pPr>
    </w:p>
    <w:p w14:paraId="7ACF01CF" w14:textId="212EBD9E" w:rsidR="00E81ADC" w:rsidRPr="00635274" w:rsidRDefault="00E81ADC" w:rsidP="009727BD">
      <w:pPr>
        <w:pStyle w:val="Heading1"/>
        <w:contextualSpacing/>
        <w:rPr>
          <w:rFonts w:ascii="Arial Narrow" w:hAnsi="Arial Narrow"/>
          <w:color w:val="156082"/>
          <w:sz w:val="32"/>
          <w:szCs w:val="32"/>
        </w:rPr>
      </w:pPr>
      <w:bookmarkStart w:id="40" w:name="_Toc191556321"/>
      <w:r w:rsidRPr="00635274">
        <w:rPr>
          <w:rFonts w:ascii="Arial Narrow" w:hAnsi="Arial Narrow"/>
          <w:color w:val="156082"/>
          <w:sz w:val="32"/>
          <w:szCs w:val="32"/>
        </w:rPr>
        <w:t>KPI’s</w:t>
      </w:r>
      <w:bookmarkEnd w:id="40"/>
    </w:p>
    <w:p w14:paraId="1637438C" w14:textId="01DDED69" w:rsidR="00E81ADC" w:rsidRPr="00635274" w:rsidRDefault="00E81ADC" w:rsidP="009727BD">
      <w:pPr>
        <w:pStyle w:val="Heading1"/>
        <w:contextualSpacing/>
        <w:rPr>
          <w:rFonts w:ascii="Arial Narrow" w:hAnsi="Arial Narrow"/>
          <w:color w:val="156082"/>
          <w:sz w:val="24"/>
          <w:szCs w:val="24"/>
        </w:rPr>
      </w:pPr>
      <w:bookmarkStart w:id="41" w:name="_Toc191556322"/>
      <w:r w:rsidRPr="00635274">
        <w:rPr>
          <w:rFonts w:ascii="Arial Narrow" w:hAnsi="Arial Narrow"/>
          <w:color w:val="156082"/>
          <w:sz w:val="24"/>
          <w:szCs w:val="24"/>
        </w:rPr>
        <w:t>Business KPIs</w:t>
      </w:r>
      <w:bookmarkEnd w:id="41"/>
    </w:p>
    <w:p w14:paraId="6126FEBD" w14:textId="60B61152" w:rsidR="00E81ADC" w:rsidRPr="00635274" w:rsidRDefault="008B476A" w:rsidP="009727BD">
      <w:pPr>
        <w:pStyle w:val="ListParagraph"/>
        <w:numPr>
          <w:ilvl w:val="0"/>
          <w:numId w:val="15"/>
        </w:numPr>
        <w:spacing w:after="0"/>
        <w:rPr>
          <w:rFonts w:ascii="Arial Narrow" w:hAnsi="Arial Narrow"/>
          <w:b/>
          <w:bCs/>
        </w:rPr>
      </w:pPr>
      <w:r w:rsidRPr="00635274">
        <w:rPr>
          <w:rFonts w:ascii="Arial Narrow" w:hAnsi="Arial Narrow"/>
          <w:b/>
          <w:bCs/>
        </w:rPr>
        <w:t>Trustpilot reviews</w:t>
      </w:r>
    </w:p>
    <w:p w14:paraId="3960267C" w14:textId="7A1F143F" w:rsidR="008B476A" w:rsidRPr="00635274" w:rsidRDefault="008B476A" w:rsidP="008B476A">
      <w:pPr>
        <w:pStyle w:val="ListParagraph"/>
        <w:numPr>
          <w:ilvl w:val="1"/>
          <w:numId w:val="15"/>
        </w:numPr>
        <w:spacing w:after="0"/>
        <w:rPr>
          <w:rFonts w:ascii="Arial Narrow" w:hAnsi="Arial Narrow"/>
        </w:rPr>
      </w:pPr>
      <w:r w:rsidRPr="00635274">
        <w:rPr>
          <w:rFonts w:ascii="Arial Narrow" w:hAnsi="Arial Narrow"/>
        </w:rPr>
        <w:t>the higher the ranking on the third party’s ranking websites such as Trustpilot the better it is for the business, the reason being is that usually people look for the best option and it is crucial for them to be able to see what other people that have already visited place think, it is due to complex human psychology. Recent example: to conduct research and make a valid proposal I first had a look on the Trustpilot to see what competitors offer.</w:t>
      </w:r>
    </w:p>
    <w:p w14:paraId="5817499E" w14:textId="7D6AA312" w:rsidR="008B476A" w:rsidRPr="00635274" w:rsidRDefault="008B476A" w:rsidP="008B476A">
      <w:pPr>
        <w:pStyle w:val="ListParagraph"/>
        <w:numPr>
          <w:ilvl w:val="0"/>
          <w:numId w:val="15"/>
        </w:numPr>
        <w:spacing w:after="0"/>
        <w:rPr>
          <w:rFonts w:ascii="Arial Narrow" w:hAnsi="Arial Narrow"/>
          <w:b/>
          <w:bCs/>
        </w:rPr>
      </w:pPr>
      <w:r w:rsidRPr="00635274">
        <w:rPr>
          <w:rFonts w:ascii="Arial Narrow" w:hAnsi="Arial Narrow"/>
          <w:b/>
          <w:bCs/>
        </w:rPr>
        <w:t>Visitor satisfaction rate</w:t>
      </w:r>
    </w:p>
    <w:p w14:paraId="125D26BD" w14:textId="23E7C6E3" w:rsidR="008B476A" w:rsidRPr="00635274" w:rsidRDefault="008B476A" w:rsidP="008B476A">
      <w:pPr>
        <w:pStyle w:val="ListParagraph"/>
        <w:numPr>
          <w:ilvl w:val="1"/>
          <w:numId w:val="15"/>
        </w:numPr>
        <w:spacing w:after="0"/>
        <w:rPr>
          <w:rFonts w:ascii="Arial Narrow" w:hAnsi="Arial Narrow"/>
        </w:rPr>
      </w:pPr>
      <w:r w:rsidRPr="00635274">
        <w:rPr>
          <w:rFonts w:ascii="Arial Narrow" w:hAnsi="Arial Narrow"/>
        </w:rPr>
        <w:t>It can help identifying areas of improvement and therefore boost customer’s experience. One way to track this KPI is to ask customers to fill in short surveys. Industry standard is to keep this rate 80% and higher, however the higher rate, better it is for the business, meaning that everything is managed to the highest standard. One drawback is that sometimes customers are too busy to do it and some of the are not bothered to read the question properly. To mitigate that, we need to make sure that the questionnaire is short and has and engaging element to it</w:t>
      </w:r>
    </w:p>
    <w:p w14:paraId="74FFC340" w14:textId="64BA5C4B" w:rsidR="008B476A" w:rsidRPr="00635274" w:rsidRDefault="008B476A" w:rsidP="008B476A">
      <w:pPr>
        <w:pStyle w:val="ListParagraph"/>
        <w:numPr>
          <w:ilvl w:val="0"/>
          <w:numId w:val="15"/>
        </w:numPr>
        <w:spacing w:after="0"/>
        <w:rPr>
          <w:rFonts w:ascii="Arial Narrow" w:hAnsi="Arial Narrow"/>
          <w:b/>
          <w:bCs/>
        </w:rPr>
      </w:pPr>
      <w:r w:rsidRPr="00635274">
        <w:rPr>
          <w:rFonts w:ascii="Arial Narrow" w:hAnsi="Arial Narrow"/>
          <w:b/>
          <w:bCs/>
        </w:rPr>
        <w:t>The number of educational programs offered</w:t>
      </w:r>
    </w:p>
    <w:p w14:paraId="58250CDB" w14:textId="42426551" w:rsidR="008B476A" w:rsidRPr="00635274" w:rsidRDefault="008B476A" w:rsidP="008B476A">
      <w:pPr>
        <w:pStyle w:val="ListParagraph"/>
        <w:numPr>
          <w:ilvl w:val="1"/>
          <w:numId w:val="15"/>
        </w:numPr>
        <w:spacing w:after="0"/>
        <w:rPr>
          <w:rFonts w:ascii="Arial Narrow" w:hAnsi="Arial Narrow"/>
        </w:rPr>
      </w:pPr>
      <w:r w:rsidRPr="00635274">
        <w:rPr>
          <w:rFonts w:ascii="Arial Narrow" w:hAnsi="Arial Narrow"/>
        </w:rPr>
        <w:t xml:space="preserve">This can allow the business to make strong connections with public and have even more customers. It can be calculated by adding </w:t>
      </w:r>
      <w:proofErr w:type="gramStart"/>
      <w:r w:rsidRPr="00635274">
        <w:rPr>
          <w:rFonts w:ascii="Arial Narrow" w:hAnsi="Arial Narrow"/>
        </w:rPr>
        <w:t>all of</w:t>
      </w:r>
      <w:proofErr w:type="gramEnd"/>
      <w:r w:rsidRPr="00635274">
        <w:rPr>
          <w:rFonts w:ascii="Arial Narrow" w:hAnsi="Arial Narrow"/>
        </w:rPr>
        <w:t xml:space="preserve"> the programs offered per year. If the number growth over years that would mean that business has an adequate scaling up.</w:t>
      </w:r>
    </w:p>
    <w:p w14:paraId="0D29761E" w14:textId="68AFBBCE" w:rsidR="00F420BA" w:rsidRPr="00635274" w:rsidRDefault="00F420BA" w:rsidP="00F420BA">
      <w:pPr>
        <w:pStyle w:val="ListParagraph"/>
        <w:numPr>
          <w:ilvl w:val="0"/>
          <w:numId w:val="15"/>
        </w:numPr>
        <w:spacing w:after="0"/>
        <w:rPr>
          <w:rFonts w:ascii="Arial Narrow" w:hAnsi="Arial Narrow"/>
          <w:b/>
          <w:bCs/>
        </w:rPr>
      </w:pPr>
      <w:r w:rsidRPr="00635274">
        <w:rPr>
          <w:rFonts w:ascii="Arial Narrow" w:hAnsi="Arial Narrow"/>
          <w:b/>
          <w:bCs/>
        </w:rPr>
        <w:t>Percentage of repeat visitors</w:t>
      </w:r>
    </w:p>
    <w:p w14:paraId="6CD438D6" w14:textId="66AEBCF4" w:rsidR="00F420BA" w:rsidRPr="00635274" w:rsidRDefault="00F420BA" w:rsidP="00F420BA">
      <w:pPr>
        <w:pStyle w:val="ListParagraph"/>
        <w:numPr>
          <w:ilvl w:val="1"/>
          <w:numId w:val="15"/>
        </w:numPr>
        <w:spacing w:after="0"/>
        <w:rPr>
          <w:rFonts w:ascii="Arial Narrow" w:hAnsi="Arial Narrow"/>
        </w:rPr>
      </w:pPr>
      <w:r w:rsidRPr="00635274">
        <w:rPr>
          <w:rFonts w:ascii="Arial Narrow" w:hAnsi="Arial Narrow"/>
        </w:rPr>
        <w:t xml:space="preserve">It shows us the business’ ability to maintain customers. Therefore, if there’s a drop in this percentage business can easily spot that there is a problem with customer satisfaction and thus perhaps, they should consider their customer service more. This KPI will allow business to identify areas for improvement and faster long-term loyalty. </w:t>
      </w:r>
      <w:proofErr w:type="gramStart"/>
      <w:r w:rsidRPr="00635274">
        <w:rPr>
          <w:rFonts w:ascii="Arial Narrow" w:hAnsi="Arial Narrow"/>
        </w:rPr>
        <w:t>In order to</w:t>
      </w:r>
      <w:proofErr w:type="gramEnd"/>
      <w:r w:rsidRPr="00635274">
        <w:rPr>
          <w:rFonts w:ascii="Arial Narrow" w:hAnsi="Arial Narrow"/>
        </w:rPr>
        <w:t xml:space="preserve"> calculate this KPI business needs to have the number of repeat visitors and total amount of visitors. Then divide repeat visitor by total visitors and multiply by 100</w:t>
      </w:r>
    </w:p>
    <w:p w14:paraId="36CC32D9" w14:textId="2A5AA2E2" w:rsidR="00F420BA" w:rsidRPr="00635274" w:rsidRDefault="00F420BA" w:rsidP="00F420BA">
      <w:pPr>
        <w:pStyle w:val="ListParagraph"/>
        <w:numPr>
          <w:ilvl w:val="0"/>
          <w:numId w:val="15"/>
        </w:numPr>
        <w:spacing w:after="0"/>
        <w:rPr>
          <w:rFonts w:ascii="Arial Narrow" w:hAnsi="Arial Narrow"/>
          <w:b/>
          <w:bCs/>
        </w:rPr>
      </w:pPr>
      <w:r w:rsidRPr="00635274">
        <w:rPr>
          <w:rFonts w:ascii="Arial Narrow" w:hAnsi="Arial Narrow"/>
          <w:b/>
          <w:bCs/>
        </w:rPr>
        <w:t>Revenue growth rate</w:t>
      </w:r>
    </w:p>
    <w:p w14:paraId="6E28B4FF" w14:textId="12A942DB" w:rsidR="00F420BA" w:rsidRPr="00635274" w:rsidRDefault="00F420BA" w:rsidP="00F420BA">
      <w:pPr>
        <w:pStyle w:val="ListParagraph"/>
        <w:numPr>
          <w:ilvl w:val="1"/>
          <w:numId w:val="15"/>
        </w:numPr>
        <w:spacing w:after="0"/>
        <w:rPr>
          <w:rFonts w:ascii="Arial Narrow" w:hAnsi="Arial Narrow"/>
        </w:rPr>
      </w:pPr>
      <w:r w:rsidRPr="00635274">
        <w:rPr>
          <w:rFonts w:ascii="Arial Narrow" w:hAnsi="Arial Narrow"/>
        </w:rPr>
        <w:t xml:space="preserve">Assesses </w:t>
      </w:r>
      <w:proofErr w:type="gramStart"/>
      <w:r w:rsidRPr="00635274">
        <w:rPr>
          <w:rFonts w:ascii="Arial Narrow" w:hAnsi="Arial Narrow"/>
        </w:rPr>
        <w:t>clients</w:t>
      </w:r>
      <w:proofErr w:type="gramEnd"/>
      <w:r w:rsidRPr="00635274">
        <w:rPr>
          <w:rFonts w:ascii="Arial Narrow" w:hAnsi="Arial Narrow"/>
        </w:rPr>
        <w:t xml:space="preserve"> financial performance, which can help to perform better informed decisions. The higher the business revenue growth rate the better.</w:t>
      </w:r>
    </w:p>
    <w:p w14:paraId="0987C1E9" w14:textId="23E68518" w:rsidR="00E81ADC" w:rsidRPr="00635274" w:rsidRDefault="00E81ADC" w:rsidP="009727BD">
      <w:pPr>
        <w:pStyle w:val="Heading1"/>
        <w:contextualSpacing/>
        <w:rPr>
          <w:rFonts w:ascii="Arial Narrow" w:hAnsi="Arial Narrow"/>
          <w:color w:val="156082"/>
          <w:sz w:val="24"/>
          <w:szCs w:val="24"/>
        </w:rPr>
      </w:pPr>
      <w:bookmarkStart w:id="42" w:name="_Toc191556323"/>
      <w:r w:rsidRPr="00635274">
        <w:rPr>
          <w:rFonts w:ascii="Arial Narrow" w:hAnsi="Arial Narrow"/>
          <w:color w:val="156082"/>
          <w:sz w:val="24"/>
          <w:szCs w:val="24"/>
        </w:rPr>
        <w:t>Website KPI’s</w:t>
      </w:r>
      <w:bookmarkEnd w:id="42"/>
    </w:p>
    <w:p w14:paraId="44BC0AE4" w14:textId="1AF8797B" w:rsidR="00E81ADC" w:rsidRPr="00635274" w:rsidRDefault="00F420BA" w:rsidP="009727BD">
      <w:pPr>
        <w:pStyle w:val="ListParagraph"/>
        <w:numPr>
          <w:ilvl w:val="0"/>
          <w:numId w:val="15"/>
        </w:numPr>
        <w:spacing w:after="0"/>
        <w:rPr>
          <w:rFonts w:ascii="Arial Narrow" w:hAnsi="Arial Narrow"/>
          <w:b/>
          <w:bCs/>
        </w:rPr>
      </w:pPr>
      <w:r w:rsidRPr="00635274">
        <w:rPr>
          <w:rFonts w:ascii="Arial Narrow" w:hAnsi="Arial Narrow"/>
          <w:b/>
          <w:bCs/>
        </w:rPr>
        <w:t>Page load time</w:t>
      </w:r>
    </w:p>
    <w:p w14:paraId="492C2D17" w14:textId="77777777" w:rsidR="00F420BA" w:rsidRPr="00635274" w:rsidRDefault="00F420BA" w:rsidP="00F420BA">
      <w:pPr>
        <w:pStyle w:val="ListParagraph"/>
        <w:numPr>
          <w:ilvl w:val="1"/>
          <w:numId w:val="15"/>
        </w:numPr>
        <w:spacing w:after="0"/>
        <w:rPr>
          <w:rFonts w:ascii="Arial Narrow" w:hAnsi="Arial Narrow"/>
        </w:rPr>
      </w:pPr>
      <w:r w:rsidRPr="00635274">
        <w:rPr>
          <w:rFonts w:ascii="Arial Narrow" w:hAnsi="Arial Narrow"/>
        </w:rPr>
        <w:t xml:space="preserve">It is essentially how long it takes for page to load and appear on the user’s screen. It is crucial that this time is as low as possible. Even few seconds can result into the loss of the protentional client. With the development of the digital sector, people tend to wait </w:t>
      </w:r>
      <w:r w:rsidRPr="00635274">
        <w:rPr>
          <w:rFonts w:ascii="Arial Narrow" w:hAnsi="Arial Narrow"/>
        </w:rPr>
        <w:lastRenderedPageBreak/>
        <w:t xml:space="preserve">less and less if the there are any troubles accessing website as they are </w:t>
      </w:r>
      <w:proofErr w:type="gramStart"/>
      <w:r w:rsidRPr="00635274">
        <w:rPr>
          <w:rFonts w:ascii="Arial Narrow" w:hAnsi="Arial Narrow"/>
        </w:rPr>
        <w:t>well aware</w:t>
      </w:r>
      <w:proofErr w:type="gramEnd"/>
      <w:r w:rsidRPr="00635274">
        <w:rPr>
          <w:rFonts w:ascii="Arial Narrow" w:hAnsi="Arial Narrow"/>
        </w:rPr>
        <w:t xml:space="preserve"> of the vast amounts of options they’ve got. </w:t>
      </w:r>
    </w:p>
    <w:p w14:paraId="7C27970D" w14:textId="06641953" w:rsidR="00F420BA" w:rsidRPr="00635274" w:rsidRDefault="00F420BA" w:rsidP="00F420BA">
      <w:pPr>
        <w:pStyle w:val="ListParagraph"/>
        <w:numPr>
          <w:ilvl w:val="1"/>
          <w:numId w:val="15"/>
        </w:numPr>
        <w:spacing w:after="0"/>
        <w:rPr>
          <w:rFonts w:ascii="Arial Narrow" w:hAnsi="Arial Narrow"/>
        </w:rPr>
      </w:pPr>
      <w:r w:rsidRPr="00635274">
        <w:rPr>
          <w:rFonts w:ascii="Arial Narrow" w:hAnsi="Arial Narrow"/>
        </w:rPr>
        <w:t>This KPI can be seen using reporting tool, for example Google Analytics</w:t>
      </w:r>
    </w:p>
    <w:p w14:paraId="7E1F2D1E" w14:textId="77EF4188" w:rsidR="00F420BA" w:rsidRPr="00635274" w:rsidRDefault="00F420BA" w:rsidP="00F420BA">
      <w:pPr>
        <w:pStyle w:val="ListParagraph"/>
        <w:numPr>
          <w:ilvl w:val="0"/>
          <w:numId w:val="15"/>
        </w:numPr>
        <w:spacing w:after="0"/>
        <w:rPr>
          <w:rFonts w:ascii="Arial Narrow" w:hAnsi="Arial Narrow"/>
          <w:b/>
          <w:bCs/>
        </w:rPr>
      </w:pPr>
      <w:r w:rsidRPr="00635274">
        <w:rPr>
          <w:rFonts w:ascii="Arial Narrow" w:hAnsi="Arial Narrow"/>
          <w:b/>
          <w:bCs/>
        </w:rPr>
        <w:t>Bounce rate</w:t>
      </w:r>
    </w:p>
    <w:p w14:paraId="35D80B8F" w14:textId="33241816" w:rsidR="00F420BA" w:rsidRPr="00635274" w:rsidRDefault="00F420BA" w:rsidP="00F420BA">
      <w:pPr>
        <w:pStyle w:val="ListParagraph"/>
        <w:numPr>
          <w:ilvl w:val="1"/>
          <w:numId w:val="15"/>
        </w:numPr>
        <w:spacing w:after="0"/>
        <w:rPr>
          <w:rFonts w:ascii="Arial Narrow" w:hAnsi="Arial Narrow"/>
        </w:rPr>
      </w:pPr>
      <w:r w:rsidRPr="00635274">
        <w:rPr>
          <w:rFonts w:ascii="Arial Narrow" w:hAnsi="Arial Narrow"/>
        </w:rPr>
        <w:t>This KPI shows the percentage of users that visit the website and then leave immediately without taking any actions. It is logical that if this rate is high the website is either performing poorly or it is simply not appealing well to the user, one other reason might be hidden in the advertisement, if the website is offered to the wrong audience, it might be that they click without any interest in the sector at the first place. A good website though will keep the visitors to interact at least with few pages before leaving. Therefore, it is a crucial tool that will allow to see if the website needs any changes or not.</w:t>
      </w:r>
    </w:p>
    <w:p w14:paraId="4E220016" w14:textId="377B51C6" w:rsidR="00F420BA" w:rsidRPr="00635274" w:rsidRDefault="00F420BA" w:rsidP="00F420BA">
      <w:pPr>
        <w:pStyle w:val="ListParagraph"/>
        <w:numPr>
          <w:ilvl w:val="0"/>
          <w:numId w:val="15"/>
        </w:numPr>
        <w:spacing w:after="0"/>
        <w:rPr>
          <w:rFonts w:ascii="Arial Narrow" w:hAnsi="Arial Narrow"/>
          <w:b/>
          <w:bCs/>
        </w:rPr>
      </w:pPr>
      <w:r w:rsidRPr="00635274">
        <w:rPr>
          <w:rFonts w:ascii="Arial Narrow" w:hAnsi="Arial Narrow"/>
          <w:b/>
          <w:bCs/>
        </w:rPr>
        <w:t>Traffic by source</w:t>
      </w:r>
    </w:p>
    <w:p w14:paraId="52C3A3B2" w14:textId="3C4CB369" w:rsidR="00F420BA" w:rsidRPr="00635274" w:rsidRDefault="00315F0A" w:rsidP="00F420BA">
      <w:pPr>
        <w:pStyle w:val="ListParagraph"/>
        <w:numPr>
          <w:ilvl w:val="1"/>
          <w:numId w:val="15"/>
        </w:numPr>
        <w:spacing w:after="0"/>
        <w:rPr>
          <w:rFonts w:ascii="Arial Narrow" w:hAnsi="Arial Narrow"/>
        </w:rPr>
      </w:pPr>
      <w:r w:rsidRPr="00635274">
        <w:rPr>
          <w:rFonts w:ascii="Arial Narrow" w:hAnsi="Arial Narrow"/>
        </w:rPr>
        <w:t>It allows to see different sources of traffic. For example, what devices are most used to visit the website, and therefore RZA could investigate farther development of that device. If let’s say most traffic comes from smartphones it is sensible to develop a mobile app</w:t>
      </w:r>
    </w:p>
    <w:p w14:paraId="52C552BA" w14:textId="149A5218" w:rsidR="00315F0A" w:rsidRPr="00635274" w:rsidRDefault="00315F0A" w:rsidP="00315F0A">
      <w:pPr>
        <w:pStyle w:val="ListParagraph"/>
        <w:numPr>
          <w:ilvl w:val="0"/>
          <w:numId w:val="15"/>
        </w:numPr>
        <w:spacing w:after="0"/>
        <w:rPr>
          <w:rFonts w:ascii="Arial Narrow" w:hAnsi="Arial Narrow"/>
          <w:b/>
          <w:bCs/>
        </w:rPr>
      </w:pPr>
      <w:r w:rsidRPr="00635274">
        <w:rPr>
          <w:rFonts w:ascii="Arial Narrow" w:hAnsi="Arial Narrow"/>
          <w:b/>
          <w:bCs/>
        </w:rPr>
        <w:t>Conversion rate</w:t>
      </w:r>
    </w:p>
    <w:p w14:paraId="23F6B99B" w14:textId="31C72904" w:rsidR="00315F0A" w:rsidRPr="00635274" w:rsidRDefault="0032184C" w:rsidP="0032184C">
      <w:pPr>
        <w:pStyle w:val="ListParagraph"/>
        <w:numPr>
          <w:ilvl w:val="1"/>
          <w:numId w:val="15"/>
        </w:numPr>
        <w:spacing w:after="0"/>
        <w:rPr>
          <w:rFonts w:ascii="Arial Narrow" w:hAnsi="Arial Narrow"/>
        </w:rPr>
      </w:pPr>
      <w:r w:rsidRPr="00635274">
        <w:rPr>
          <w:rFonts w:ascii="Arial Narrow" w:hAnsi="Arial Narrow"/>
        </w:rPr>
        <w:t>It indicates how well the website prompts customers to complete the action desired by the client. For example, RZA wants to have n number of bookings and y amount of account registrations per day then we would need to take those two goals per specific amount of time and divide it by total number of users and multiply it by 100%. It is important that this rate is reasonably high, if the rate is low that would mean that the website is doing its function very poorly.</w:t>
      </w:r>
    </w:p>
    <w:p w14:paraId="1880F548" w14:textId="4A96C773" w:rsidR="0032184C" w:rsidRPr="00635274" w:rsidRDefault="0032184C" w:rsidP="0032184C">
      <w:pPr>
        <w:pStyle w:val="ListParagraph"/>
        <w:numPr>
          <w:ilvl w:val="0"/>
          <w:numId w:val="15"/>
        </w:numPr>
        <w:spacing w:after="0"/>
        <w:rPr>
          <w:rFonts w:ascii="Arial Narrow" w:hAnsi="Arial Narrow"/>
          <w:b/>
          <w:bCs/>
        </w:rPr>
      </w:pPr>
      <w:r w:rsidRPr="00635274">
        <w:rPr>
          <w:rFonts w:ascii="Arial Narrow" w:hAnsi="Arial Narrow"/>
          <w:b/>
          <w:bCs/>
        </w:rPr>
        <w:t>Average time on page</w:t>
      </w:r>
    </w:p>
    <w:p w14:paraId="48EA4323" w14:textId="7A7571D9" w:rsidR="0032184C" w:rsidRPr="00635274" w:rsidRDefault="0032184C" w:rsidP="0032184C">
      <w:pPr>
        <w:pStyle w:val="ListParagraph"/>
        <w:numPr>
          <w:ilvl w:val="1"/>
          <w:numId w:val="15"/>
        </w:numPr>
        <w:spacing w:after="0"/>
        <w:rPr>
          <w:rFonts w:ascii="Arial Narrow" w:hAnsi="Arial Narrow"/>
        </w:rPr>
      </w:pPr>
      <w:r w:rsidRPr="00635274">
        <w:rPr>
          <w:rFonts w:ascii="Arial Narrow" w:hAnsi="Arial Narrow"/>
        </w:rPr>
        <w:t xml:space="preserve">It shows us how much time on average user spends on the website. Depending on the page this time can indicate different outcomes. For example, if the average time on the homepage or about page is high it’s a good indicator as it shows that the content is engaging and relevant for the user however if KPI is high on the booking page then that might show that there are some errors or it’s </w:t>
      </w:r>
      <w:proofErr w:type="spellStart"/>
      <w:r w:rsidRPr="00635274">
        <w:rPr>
          <w:rFonts w:ascii="Arial Narrow" w:hAnsi="Arial Narrow"/>
        </w:rPr>
        <w:t>to</w:t>
      </w:r>
      <w:proofErr w:type="spellEnd"/>
      <w:r w:rsidRPr="00635274">
        <w:rPr>
          <w:rFonts w:ascii="Arial Narrow" w:hAnsi="Arial Narrow"/>
        </w:rPr>
        <w:t xml:space="preserve"> hard for the user to understand. And thus, some changes should be made.</w:t>
      </w:r>
    </w:p>
    <w:p w14:paraId="59E571F5" w14:textId="705B3521" w:rsidR="002975C7" w:rsidRPr="00635274" w:rsidRDefault="002975C7" w:rsidP="009727BD">
      <w:pPr>
        <w:pStyle w:val="Heading1"/>
        <w:contextualSpacing/>
        <w:rPr>
          <w:rFonts w:ascii="Arial Narrow" w:hAnsi="Arial Narrow"/>
          <w:color w:val="156082"/>
          <w:sz w:val="32"/>
          <w:szCs w:val="32"/>
        </w:rPr>
      </w:pPr>
      <w:bookmarkStart w:id="43" w:name="_Toc191556324"/>
      <w:r w:rsidRPr="00635274">
        <w:rPr>
          <w:rFonts w:ascii="Arial Narrow" w:hAnsi="Arial Narrow"/>
          <w:color w:val="156082"/>
          <w:sz w:val="32"/>
          <w:szCs w:val="32"/>
        </w:rPr>
        <w:t>A description of proposed solution</w:t>
      </w:r>
      <w:bookmarkEnd w:id="43"/>
    </w:p>
    <w:p w14:paraId="6E781F85" w14:textId="77777777" w:rsidR="00482E27" w:rsidRPr="00635274" w:rsidRDefault="00482E27" w:rsidP="009727BD">
      <w:pPr>
        <w:spacing w:after="0"/>
        <w:contextualSpacing/>
        <w:rPr>
          <w:rFonts w:ascii="Arial Narrow" w:hAnsi="Arial Narrow"/>
        </w:rPr>
      </w:pPr>
      <w:r w:rsidRPr="00635274">
        <w:rPr>
          <w:rFonts w:ascii="Arial Narrow" w:hAnsi="Arial Narrow"/>
        </w:rPr>
        <w:t xml:space="preserve">In the above paragraphs I was decomposing, analysing, and setting the requirements for the system. In this section I will be summing up the proposal and its main benefits to the client – RZA. </w:t>
      </w:r>
    </w:p>
    <w:p w14:paraId="1FB4EC03" w14:textId="613CA44E" w:rsidR="00E81ADC" w:rsidRPr="00635274" w:rsidRDefault="00482E27" w:rsidP="009727BD">
      <w:pPr>
        <w:spacing w:after="0"/>
        <w:contextualSpacing/>
        <w:rPr>
          <w:rFonts w:ascii="Arial Narrow" w:hAnsi="Arial Narrow"/>
        </w:rPr>
      </w:pPr>
      <w:r w:rsidRPr="00635274">
        <w:rPr>
          <w:rFonts w:ascii="Arial Narrow" w:hAnsi="Arial Narrow"/>
        </w:rPr>
        <w:t>The final proposal is an interactive website that will include following</w:t>
      </w:r>
    </w:p>
    <w:p w14:paraId="65F1E93C" w14:textId="77777777" w:rsidR="00482E27" w:rsidRPr="00635274" w:rsidRDefault="00482E27" w:rsidP="009727BD">
      <w:pPr>
        <w:spacing w:after="0"/>
        <w:contextualSpacing/>
        <w:rPr>
          <w:rFonts w:ascii="Arial Narrow" w:hAnsi="Arial Narrow"/>
        </w:rPr>
      </w:pPr>
    </w:p>
    <w:p w14:paraId="2FF83114" w14:textId="1720E56B" w:rsidR="00482E27" w:rsidRPr="00635274" w:rsidRDefault="00482E27" w:rsidP="009727BD">
      <w:pPr>
        <w:spacing w:after="0"/>
        <w:contextualSpacing/>
        <w:rPr>
          <w:rFonts w:ascii="Arial Narrow" w:hAnsi="Arial Narrow"/>
          <w:b/>
          <w:bCs/>
          <w:u w:val="single"/>
        </w:rPr>
      </w:pPr>
      <w:r w:rsidRPr="00635274">
        <w:rPr>
          <w:rFonts w:ascii="Arial Narrow" w:hAnsi="Arial Narrow"/>
          <w:b/>
          <w:bCs/>
          <w:u w:val="single"/>
        </w:rPr>
        <w:t>Key features and benefits</w:t>
      </w:r>
    </w:p>
    <w:p w14:paraId="0976318C" w14:textId="0E29EA7D" w:rsidR="00482E27" w:rsidRPr="00635274" w:rsidRDefault="00482E27" w:rsidP="00482E27">
      <w:pPr>
        <w:pStyle w:val="ListParagraph"/>
        <w:numPr>
          <w:ilvl w:val="0"/>
          <w:numId w:val="17"/>
        </w:numPr>
        <w:spacing w:after="0"/>
        <w:rPr>
          <w:rFonts w:ascii="Arial Narrow" w:hAnsi="Arial Narrow"/>
          <w:b/>
          <w:bCs/>
        </w:rPr>
      </w:pPr>
      <w:r w:rsidRPr="00635274">
        <w:rPr>
          <w:rFonts w:ascii="Arial Narrow" w:hAnsi="Arial Narrow"/>
          <w:b/>
          <w:bCs/>
        </w:rPr>
        <w:t>Inclusive solution</w:t>
      </w:r>
    </w:p>
    <w:p w14:paraId="4986C462" w14:textId="1A4A612D" w:rsidR="00482E27" w:rsidRPr="00635274" w:rsidRDefault="00482E27" w:rsidP="00482E27">
      <w:pPr>
        <w:pStyle w:val="ListParagraph"/>
        <w:numPr>
          <w:ilvl w:val="1"/>
          <w:numId w:val="17"/>
        </w:numPr>
        <w:spacing w:after="0"/>
        <w:rPr>
          <w:rFonts w:ascii="Arial Narrow" w:hAnsi="Arial Narrow"/>
        </w:rPr>
      </w:pPr>
      <w:r w:rsidRPr="00635274">
        <w:rPr>
          <w:rFonts w:ascii="Arial Narrow" w:hAnsi="Arial Narrow"/>
        </w:rPr>
        <w:t>The website is going to be an inclusive platform that will allow all users navigate through and use its functionality. In this way RZA will ensure that all customers fill included and therefore satisfied with their services</w:t>
      </w:r>
    </w:p>
    <w:p w14:paraId="2210EFC9" w14:textId="392DE4BD" w:rsidR="00482E27" w:rsidRPr="00635274" w:rsidRDefault="00482E27" w:rsidP="00482E27">
      <w:pPr>
        <w:pStyle w:val="ListParagraph"/>
        <w:numPr>
          <w:ilvl w:val="0"/>
          <w:numId w:val="17"/>
        </w:numPr>
        <w:spacing w:after="0"/>
        <w:rPr>
          <w:rFonts w:ascii="Arial Narrow" w:hAnsi="Arial Narrow"/>
          <w:b/>
          <w:bCs/>
        </w:rPr>
      </w:pPr>
      <w:r w:rsidRPr="00635274">
        <w:rPr>
          <w:rFonts w:ascii="Arial Narrow" w:hAnsi="Arial Narrow"/>
          <w:b/>
          <w:bCs/>
        </w:rPr>
        <w:lastRenderedPageBreak/>
        <w:t>Quick and easy booking</w:t>
      </w:r>
    </w:p>
    <w:p w14:paraId="4805EA87" w14:textId="031CC44F" w:rsidR="00635274" w:rsidRPr="00635274" w:rsidRDefault="00635274" w:rsidP="00635274">
      <w:pPr>
        <w:pStyle w:val="ListParagraph"/>
        <w:numPr>
          <w:ilvl w:val="1"/>
          <w:numId w:val="17"/>
        </w:numPr>
        <w:spacing w:after="0"/>
        <w:rPr>
          <w:rFonts w:ascii="Arial Narrow" w:hAnsi="Arial Narrow"/>
        </w:rPr>
      </w:pPr>
      <w:r w:rsidRPr="00635274">
        <w:rPr>
          <w:rFonts w:ascii="Arial Narrow" w:hAnsi="Arial Narrow"/>
        </w:rPr>
        <w:t xml:space="preserve">One of the most important features is booking a ticket or a room in advance, which will help reduce ques for the </w:t>
      </w:r>
      <w:proofErr w:type="gramStart"/>
      <w:r w:rsidRPr="00635274">
        <w:rPr>
          <w:rFonts w:ascii="Arial Narrow" w:hAnsi="Arial Narrow"/>
        </w:rPr>
        <w:t>tickets</w:t>
      </w:r>
      <w:proofErr w:type="gramEnd"/>
      <w:r w:rsidRPr="00635274">
        <w:rPr>
          <w:rFonts w:ascii="Arial Narrow" w:hAnsi="Arial Narrow"/>
        </w:rPr>
        <w:t xml:space="preserve"> kiosks in the Zoo, as well as that users will be resting assured that they will have the place to stay overnight, not worrying that the hotel is overbooked.</w:t>
      </w:r>
    </w:p>
    <w:p w14:paraId="78A57869" w14:textId="17130010" w:rsidR="00482E27" w:rsidRPr="00635274" w:rsidRDefault="00482E27" w:rsidP="00482E27">
      <w:pPr>
        <w:pStyle w:val="ListParagraph"/>
        <w:numPr>
          <w:ilvl w:val="0"/>
          <w:numId w:val="17"/>
        </w:numPr>
        <w:spacing w:after="0"/>
        <w:rPr>
          <w:rFonts w:ascii="Arial Narrow" w:hAnsi="Arial Narrow"/>
          <w:b/>
          <w:bCs/>
        </w:rPr>
      </w:pPr>
      <w:r w:rsidRPr="00635274">
        <w:rPr>
          <w:rFonts w:ascii="Arial Narrow" w:hAnsi="Arial Narrow"/>
          <w:b/>
          <w:bCs/>
        </w:rPr>
        <w:t>Materials for educational visits</w:t>
      </w:r>
    </w:p>
    <w:p w14:paraId="3C0554C5" w14:textId="1DA229A5" w:rsidR="00635274" w:rsidRPr="00635274" w:rsidRDefault="00635274" w:rsidP="00635274">
      <w:pPr>
        <w:pStyle w:val="ListParagraph"/>
        <w:numPr>
          <w:ilvl w:val="1"/>
          <w:numId w:val="17"/>
        </w:numPr>
        <w:spacing w:after="0"/>
        <w:rPr>
          <w:rFonts w:ascii="Arial Narrow" w:hAnsi="Arial Narrow"/>
        </w:rPr>
      </w:pPr>
      <w:r w:rsidRPr="00635274">
        <w:rPr>
          <w:rFonts w:ascii="Arial Narrow" w:hAnsi="Arial Narrow"/>
        </w:rPr>
        <w:t>The website will allow students and their parents to see all the necessary information and materials for educational visits. As well as that they would be able to download a pdf with all the animals in the Zoo.</w:t>
      </w:r>
    </w:p>
    <w:p w14:paraId="533D71A8" w14:textId="35EF012A" w:rsidR="00482E27" w:rsidRPr="00635274" w:rsidRDefault="00482E27" w:rsidP="00482E27">
      <w:pPr>
        <w:pStyle w:val="ListParagraph"/>
        <w:numPr>
          <w:ilvl w:val="0"/>
          <w:numId w:val="17"/>
        </w:numPr>
        <w:spacing w:after="0"/>
        <w:rPr>
          <w:rFonts w:ascii="Arial Narrow" w:hAnsi="Arial Narrow"/>
          <w:b/>
          <w:bCs/>
        </w:rPr>
      </w:pPr>
      <w:r w:rsidRPr="00635274">
        <w:rPr>
          <w:rFonts w:ascii="Arial Narrow" w:hAnsi="Arial Narrow"/>
          <w:b/>
          <w:bCs/>
        </w:rPr>
        <w:t>Info blocks</w:t>
      </w:r>
    </w:p>
    <w:p w14:paraId="2CFA91C4" w14:textId="0619BD0C" w:rsidR="00635274" w:rsidRPr="00635274" w:rsidRDefault="00635274" w:rsidP="00635274">
      <w:pPr>
        <w:pStyle w:val="ListParagraph"/>
        <w:numPr>
          <w:ilvl w:val="1"/>
          <w:numId w:val="17"/>
        </w:numPr>
        <w:spacing w:after="0"/>
        <w:rPr>
          <w:rFonts w:ascii="Arial Narrow" w:hAnsi="Arial Narrow"/>
        </w:rPr>
      </w:pPr>
      <w:r w:rsidRPr="00635274">
        <w:rPr>
          <w:rFonts w:ascii="Arial Narrow" w:hAnsi="Arial Narrow"/>
        </w:rPr>
        <w:t>Will provide customers with information about the zoo and facilities, opening times, hotel, and animals</w:t>
      </w:r>
    </w:p>
    <w:p w14:paraId="1F174328" w14:textId="717FA037" w:rsidR="00482E27" w:rsidRPr="00635274" w:rsidRDefault="00482E27" w:rsidP="00482E27">
      <w:pPr>
        <w:pStyle w:val="ListParagraph"/>
        <w:numPr>
          <w:ilvl w:val="0"/>
          <w:numId w:val="17"/>
        </w:numPr>
        <w:spacing w:after="0"/>
        <w:rPr>
          <w:rFonts w:ascii="Arial Narrow" w:hAnsi="Arial Narrow"/>
          <w:b/>
          <w:bCs/>
        </w:rPr>
      </w:pPr>
      <w:r w:rsidRPr="00635274">
        <w:rPr>
          <w:rFonts w:ascii="Arial Narrow" w:hAnsi="Arial Narrow"/>
          <w:b/>
          <w:bCs/>
        </w:rPr>
        <w:t>Personalised experience</w:t>
      </w:r>
    </w:p>
    <w:p w14:paraId="1EE89285" w14:textId="1E2C31A2" w:rsidR="00635274" w:rsidRPr="00635274" w:rsidRDefault="00635274" w:rsidP="00635274">
      <w:pPr>
        <w:pStyle w:val="ListParagraph"/>
        <w:numPr>
          <w:ilvl w:val="1"/>
          <w:numId w:val="17"/>
        </w:numPr>
        <w:spacing w:after="0"/>
        <w:rPr>
          <w:rFonts w:ascii="Arial Narrow" w:hAnsi="Arial Narrow"/>
        </w:rPr>
      </w:pPr>
      <w:r w:rsidRPr="00635274">
        <w:rPr>
          <w:rFonts w:ascii="Arial Narrow" w:hAnsi="Arial Narrow"/>
        </w:rPr>
        <w:t>For loyal customers website offers to create an account and have some awards for each visit, for example a discount coupon. As well as that, customers will be able to see their previous visits and manage their current booking. Which will ensure that customers receive personalised experience and come back to the RZA.</w:t>
      </w:r>
    </w:p>
    <w:p w14:paraId="65E0700C" w14:textId="2AEAF066" w:rsidR="002975C7" w:rsidRPr="00635274" w:rsidRDefault="002975C7" w:rsidP="009727BD">
      <w:pPr>
        <w:pStyle w:val="Heading1"/>
        <w:contextualSpacing/>
        <w:rPr>
          <w:rFonts w:ascii="Arial Narrow" w:hAnsi="Arial Narrow"/>
          <w:color w:val="156082"/>
          <w:sz w:val="32"/>
          <w:szCs w:val="32"/>
        </w:rPr>
      </w:pPr>
      <w:bookmarkStart w:id="44" w:name="_Toc191556325"/>
      <w:r w:rsidRPr="00635274">
        <w:rPr>
          <w:rFonts w:ascii="Arial Narrow" w:hAnsi="Arial Narrow"/>
          <w:color w:val="156082"/>
          <w:sz w:val="32"/>
          <w:szCs w:val="32"/>
        </w:rPr>
        <w:t>Justification</w:t>
      </w:r>
      <w:bookmarkEnd w:id="44"/>
    </w:p>
    <w:p w14:paraId="722477CD" w14:textId="126F607E" w:rsidR="00635274" w:rsidRPr="00635274" w:rsidRDefault="00635274" w:rsidP="00635274">
      <w:pPr>
        <w:rPr>
          <w:rFonts w:ascii="Arial Narrow" w:hAnsi="Arial Narrow"/>
        </w:rPr>
      </w:pPr>
      <w:r w:rsidRPr="00635274">
        <w:rPr>
          <w:rFonts w:ascii="Arial Narrow" w:hAnsi="Arial Narrow"/>
        </w:rPr>
        <w:t xml:space="preserve">In the above paragraphs I have proposed a digital solution to the client. Which is an interactive website that meets different </w:t>
      </w:r>
      <w:proofErr w:type="spellStart"/>
      <w:r w:rsidRPr="00635274">
        <w:rPr>
          <w:rFonts w:ascii="Arial Narrow" w:hAnsi="Arial Narrow"/>
        </w:rPr>
        <w:t>users</w:t>
      </w:r>
      <w:proofErr w:type="spellEnd"/>
      <w:r w:rsidRPr="00635274">
        <w:rPr>
          <w:rFonts w:ascii="Arial Narrow" w:hAnsi="Arial Narrow"/>
        </w:rPr>
        <w:t xml:space="preserve"> needs, I have also stated the requirements: functional and non-functional and provided decomposition. I this section I will be justifying my proposal.</w:t>
      </w:r>
    </w:p>
    <w:p w14:paraId="6E377644" w14:textId="05CCDA03" w:rsidR="002975C7" w:rsidRPr="00635274" w:rsidRDefault="002975C7" w:rsidP="009727BD">
      <w:pPr>
        <w:pStyle w:val="Heading1"/>
        <w:contextualSpacing/>
        <w:rPr>
          <w:rFonts w:ascii="Arial Narrow" w:hAnsi="Arial Narrow"/>
          <w:color w:val="156082"/>
          <w:sz w:val="24"/>
          <w:szCs w:val="24"/>
        </w:rPr>
      </w:pPr>
      <w:bookmarkStart w:id="45" w:name="_Toc191556326"/>
      <w:r w:rsidRPr="00635274">
        <w:rPr>
          <w:rFonts w:ascii="Arial Narrow" w:hAnsi="Arial Narrow"/>
          <w:color w:val="156082"/>
          <w:sz w:val="24"/>
          <w:szCs w:val="24"/>
        </w:rPr>
        <w:t>How the solution meets the needs of the client</w:t>
      </w:r>
      <w:bookmarkEnd w:id="45"/>
    </w:p>
    <w:p w14:paraId="60C0FCD9" w14:textId="2075EE05" w:rsidR="002975C7" w:rsidRPr="00635274" w:rsidRDefault="005D1218" w:rsidP="009727BD">
      <w:pPr>
        <w:pStyle w:val="ListParagraph"/>
        <w:numPr>
          <w:ilvl w:val="0"/>
          <w:numId w:val="15"/>
        </w:numPr>
        <w:spacing w:after="0"/>
        <w:rPr>
          <w:rFonts w:ascii="Arial Narrow" w:hAnsi="Arial Narrow"/>
          <w:b/>
          <w:bCs/>
        </w:rPr>
      </w:pPr>
      <w:r>
        <w:rPr>
          <w:rFonts w:ascii="Arial Narrow" w:hAnsi="Arial Narrow"/>
        </w:rPr>
        <w:t>Discuss each client need</w:t>
      </w:r>
      <w:r w:rsidR="009D3FD2">
        <w:rPr>
          <w:rFonts w:ascii="Arial Narrow" w:hAnsi="Arial Narrow"/>
        </w:rPr>
        <w:t xml:space="preserve"> and how the solution </w:t>
      </w:r>
      <w:r w:rsidR="009D3FD2">
        <w:rPr>
          <w:rFonts w:ascii="Arial Narrow" w:hAnsi="Arial Narrow"/>
          <w:b/>
          <w:bCs/>
        </w:rPr>
        <w:t>meets that need</w:t>
      </w:r>
      <w:r w:rsidR="009D3FD2">
        <w:rPr>
          <w:rFonts w:ascii="Arial Narrow" w:hAnsi="Arial Narrow"/>
        </w:rPr>
        <w:t xml:space="preserve"> in detail</w:t>
      </w:r>
    </w:p>
    <w:p w14:paraId="66B0EB45" w14:textId="1EEC019B" w:rsidR="002975C7" w:rsidRPr="00635274" w:rsidRDefault="002975C7" w:rsidP="009727BD">
      <w:pPr>
        <w:pStyle w:val="Heading1"/>
        <w:contextualSpacing/>
        <w:rPr>
          <w:rFonts w:ascii="Arial Narrow" w:hAnsi="Arial Narrow"/>
          <w:color w:val="156082"/>
          <w:sz w:val="24"/>
          <w:szCs w:val="24"/>
        </w:rPr>
      </w:pPr>
      <w:bookmarkStart w:id="46" w:name="_Toc191556327"/>
      <w:r w:rsidRPr="00635274">
        <w:rPr>
          <w:rFonts w:ascii="Arial Narrow" w:hAnsi="Arial Narrow"/>
          <w:color w:val="156082"/>
          <w:sz w:val="24"/>
          <w:szCs w:val="24"/>
        </w:rPr>
        <w:t>How potential risks will be mitigated</w:t>
      </w:r>
      <w:bookmarkEnd w:id="46"/>
    </w:p>
    <w:p w14:paraId="2C3E9920" w14:textId="127EA079" w:rsidR="002975C7" w:rsidRDefault="009D3FD2" w:rsidP="009D3FD2">
      <w:pPr>
        <w:pStyle w:val="ListParagraph"/>
        <w:numPr>
          <w:ilvl w:val="0"/>
          <w:numId w:val="15"/>
        </w:numPr>
        <w:spacing w:after="0"/>
        <w:rPr>
          <w:rFonts w:ascii="Arial Narrow" w:hAnsi="Arial Narrow"/>
        </w:rPr>
      </w:pPr>
      <w:r w:rsidRPr="009D3FD2">
        <w:rPr>
          <w:rFonts w:ascii="Arial Narrow" w:hAnsi="Arial Narrow"/>
        </w:rPr>
        <w:t xml:space="preserve">In the proposal above I have mentioned that the website will contain following features: Info page (About Page), Educational visits, Booking system and personalised account system with loyalty program. In this passage I will walk through the potential risks and their mitigations.  </w:t>
      </w:r>
    </w:p>
    <w:p w14:paraId="6DBEEF5C" w14:textId="77777777" w:rsidR="009D3FD2" w:rsidRDefault="009D3FD2" w:rsidP="009D3FD2">
      <w:pPr>
        <w:spacing w:after="0"/>
        <w:ind w:left="360"/>
        <w:rPr>
          <w:rFonts w:ascii="Arial Narrow" w:hAnsi="Arial Narrow"/>
        </w:rPr>
      </w:pPr>
    </w:p>
    <w:p w14:paraId="32178C02" w14:textId="0437E7C7" w:rsidR="009D3FD2" w:rsidRPr="009D3FD2" w:rsidRDefault="009D3FD2" w:rsidP="009D3FD2">
      <w:pPr>
        <w:pStyle w:val="ListParagraph"/>
        <w:numPr>
          <w:ilvl w:val="0"/>
          <w:numId w:val="15"/>
        </w:numPr>
        <w:spacing w:after="0"/>
        <w:rPr>
          <w:rFonts w:ascii="Arial Narrow" w:hAnsi="Arial Narrow"/>
        </w:rPr>
      </w:pPr>
      <w:r>
        <w:rPr>
          <w:rFonts w:ascii="Arial Narrow" w:hAnsi="Arial Narrow"/>
          <w:b/>
          <w:bCs/>
        </w:rPr>
        <w:t>Informational accuracy (poor data quality)</w:t>
      </w:r>
    </w:p>
    <w:p w14:paraId="358B211B" w14:textId="51DDB2C7" w:rsidR="009D3FD2" w:rsidRDefault="009D3FD2" w:rsidP="009D3FD2">
      <w:pPr>
        <w:pStyle w:val="ListParagraph"/>
        <w:spacing w:after="0"/>
        <w:rPr>
          <w:rFonts w:ascii="Arial Narrow" w:hAnsi="Arial Narrow"/>
        </w:rPr>
      </w:pPr>
      <w:r w:rsidRPr="009D3FD2">
        <w:rPr>
          <w:rFonts w:ascii="Arial Narrow" w:hAnsi="Arial Narrow"/>
        </w:rPr>
        <w:t xml:space="preserve">This could lead to lost revenue, poor customer experience and in long term even to the reputational damage. The way to mitigate it is to hire staff that will oversee editing content and making sure it is up to date. Although for the scope of this project I will not be implementing CMS (Content Management System), it might be a sensible solution for farther development, as it will reduce the complexity of maintaining the website, therefore increase efficiency. The reason being is that it allows for content change in a nice </w:t>
      </w:r>
      <w:proofErr w:type="gramStart"/>
      <w:r w:rsidRPr="009D3FD2">
        <w:rPr>
          <w:rFonts w:ascii="Arial Narrow" w:hAnsi="Arial Narrow"/>
        </w:rPr>
        <w:t>user friendly</w:t>
      </w:r>
      <w:proofErr w:type="gramEnd"/>
      <w:r w:rsidRPr="009D3FD2">
        <w:rPr>
          <w:rFonts w:ascii="Arial Narrow" w:hAnsi="Arial Narrow"/>
        </w:rPr>
        <w:t xml:space="preserve"> interface, which essentially does not require programming knowledge, therefore could be done by content creators</w:t>
      </w:r>
    </w:p>
    <w:p w14:paraId="5FA83E4D" w14:textId="77777777" w:rsidR="00EC168D" w:rsidRPr="00EC168D" w:rsidRDefault="00EC168D" w:rsidP="00EC168D">
      <w:pPr>
        <w:spacing w:after="0"/>
        <w:rPr>
          <w:rFonts w:ascii="Arial Narrow" w:hAnsi="Arial Narrow"/>
        </w:rPr>
      </w:pPr>
    </w:p>
    <w:p w14:paraId="4280B671" w14:textId="4A8796BC" w:rsidR="0042063F" w:rsidRPr="00EC168D" w:rsidRDefault="0042063F" w:rsidP="0042063F">
      <w:pPr>
        <w:pStyle w:val="ListParagraph"/>
        <w:numPr>
          <w:ilvl w:val="0"/>
          <w:numId w:val="15"/>
        </w:numPr>
        <w:spacing w:after="0"/>
        <w:rPr>
          <w:rFonts w:ascii="Arial Narrow" w:hAnsi="Arial Narrow"/>
          <w:b/>
          <w:bCs/>
        </w:rPr>
      </w:pPr>
      <w:r w:rsidRPr="00EC168D">
        <w:rPr>
          <w:rFonts w:ascii="Arial Narrow" w:hAnsi="Arial Narrow"/>
          <w:b/>
          <w:bCs/>
        </w:rPr>
        <w:t>Booking system – data loss</w:t>
      </w:r>
    </w:p>
    <w:p w14:paraId="5F1C1568" w14:textId="77777777" w:rsidR="00EC168D" w:rsidRDefault="00EC168D" w:rsidP="0042063F">
      <w:pPr>
        <w:pStyle w:val="ListParagraph"/>
        <w:spacing w:after="0"/>
        <w:rPr>
          <w:rFonts w:ascii="Arial Narrow" w:hAnsi="Arial Narrow"/>
        </w:rPr>
      </w:pPr>
      <w:r w:rsidRPr="00EC168D">
        <w:rPr>
          <w:rFonts w:ascii="Arial Narrow" w:hAnsi="Arial Narrow"/>
        </w:rPr>
        <w:lastRenderedPageBreak/>
        <w:t xml:space="preserve">There are a handful of risks when it comes to the booking system and its implementation like overcomplicating the booking process, not having enough customer support, failing to customize accordingly to business needs. However, what I want to concentrate is system glitches and data loss which could be dreadful to the business reputation. For example, if the data loss happens and the customers that booked a hotel to stay the night, it would be extremely unpleasant experience to them having to change their place and looking for different place on the day of a visit. </w:t>
      </w:r>
    </w:p>
    <w:p w14:paraId="414C8C40" w14:textId="77777777" w:rsidR="00EC168D" w:rsidRDefault="00EC168D" w:rsidP="0042063F">
      <w:pPr>
        <w:pStyle w:val="ListParagraph"/>
        <w:spacing w:after="0"/>
        <w:rPr>
          <w:rFonts w:ascii="Arial Narrow" w:hAnsi="Arial Narrow"/>
        </w:rPr>
      </w:pPr>
    </w:p>
    <w:p w14:paraId="36967656" w14:textId="5FEE96CD" w:rsidR="0042063F" w:rsidRDefault="00EC168D" w:rsidP="0042063F">
      <w:pPr>
        <w:pStyle w:val="ListParagraph"/>
        <w:spacing w:after="0"/>
        <w:rPr>
          <w:rFonts w:ascii="Arial Narrow" w:hAnsi="Arial Narrow"/>
        </w:rPr>
      </w:pPr>
      <w:r w:rsidRPr="00EC168D">
        <w:rPr>
          <w:rFonts w:ascii="Arial Narrow" w:hAnsi="Arial Narrow"/>
        </w:rPr>
        <w:t>To mitigate this, the system must be thoroughly tested. However, for data loss it’s not always sufficient, therefore data backups will be a reasonable solution to this potential risk.</w:t>
      </w:r>
    </w:p>
    <w:p w14:paraId="7534B87C" w14:textId="77777777" w:rsidR="00EC168D" w:rsidRPr="00EC168D" w:rsidRDefault="00EC168D" w:rsidP="00EC168D">
      <w:pPr>
        <w:spacing w:after="0"/>
        <w:rPr>
          <w:rFonts w:ascii="Arial Narrow" w:hAnsi="Arial Narrow"/>
        </w:rPr>
      </w:pPr>
    </w:p>
    <w:p w14:paraId="15EDDCF6" w14:textId="2D69C012" w:rsidR="0042063F" w:rsidRDefault="0042063F" w:rsidP="0042063F">
      <w:pPr>
        <w:pStyle w:val="ListParagraph"/>
        <w:numPr>
          <w:ilvl w:val="0"/>
          <w:numId w:val="15"/>
        </w:numPr>
        <w:spacing w:after="0"/>
        <w:rPr>
          <w:rFonts w:ascii="Arial Narrow" w:hAnsi="Arial Narrow"/>
          <w:b/>
          <w:bCs/>
        </w:rPr>
      </w:pPr>
      <w:r w:rsidRPr="00EC168D">
        <w:rPr>
          <w:rFonts w:ascii="Arial Narrow" w:hAnsi="Arial Narrow"/>
          <w:b/>
          <w:bCs/>
        </w:rPr>
        <w:t>Personalised account – data breaches</w:t>
      </w:r>
    </w:p>
    <w:p w14:paraId="0587051B" w14:textId="2E24E17F" w:rsidR="00EC168D" w:rsidRPr="00EC168D" w:rsidRDefault="00EC168D" w:rsidP="00EC168D">
      <w:pPr>
        <w:pStyle w:val="ListParagraph"/>
        <w:numPr>
          <w:ilvl w:val="1"/>
          <w:numId w:val="15"/>
        </w:numPr>
        <w:spacing w:after="0"/>
        <w:rPr>
          <w:rFonts w:ascii="Arial Narrow" w:hAnsi="Arial Narrow"/>
        </w:rPr>
      </w:pPr>
      <w:r w:rsidRPr="00EC168D">
        <w:rPr>
          <w:rFonts w:ascii="Arial Narrow" w:hAnsi="Arial Narrow"/>
        </w:rPr>
        <w:t>One of the risks with the most consequences is a data breach. As for the login system, we will gather some customer information, there is always a risk of this data to be stollen. To mitigate this, company should have a robust security plan, that comprise of multiple prevention technics. For this scope I will be implementing password encryptions to enhance the security.</w:t>
      </w:r>
    </w:p>
    <w:p w14:paraId="416896B8" w14:textId="380403BB" w:rsidR="002975C7" w:rsidRPr="00635274" w:rsidRDefault="002975C7" w:rsidP="009727BD">
      <w:pPr>
        <w:pStyle w:val="Heading1"/>
        <w:contextualSpacing/>
        <w:rPr>
          <w:rFonts w:ascii="Arial Narrow" w:hAnsi="Arial Narrow"/>
          <w:color w:val="156082"/>
          <w:sz w:val="24"/>
          <w:szCs w:val="24"/>
        </w:rPr>
      </w:pPr>
      <w:bookmarkStart w:id="47" w:name="_Toc191556328"/>
      <w:r w:rsidRPr="00635274">
        <w:rPr>
          <w:rFonts w:ascii="Arial Narrow" w:hAnsi="Arial Narrow"/>
          <w:color w:val="156082"/>
          <w:sz w:val="24"/>
          <w:szCs w:val="24"/>
        </w:rPr>
        <w:t>Regulatory guidelines and legal requirements will be addressed</w:t>
      </w:r>
      <w:bookmarkEnd w:id="47"/>
    </w:p>
    <w:p w14:paraId="383962DF" w14:textId="18394318" w:rsidR="00E33C38" w:rsidRPr="00635274" w:rsidRDefault="00D23E06" w:rsidP="009727BD">
      <w:pPr>
        <w:spacing w:after="0"/>
        <w:contextualSpacing/>
        <w:rPr>
          <w:rFonts w:ascii="Arial Narrow" w:hAnsi="Arial Narrow"/>
          <w:b/>
          <w:bCs/>
        </w:rPr>
      </w:pPr>
      <w:r w:rsidRPr="00D23E06">
        <w:rPr>
          <w:rFonts w:ascii="Arial Narrow" w:hAnsi="Arial Narrow"/>
        </w:rPr>
        <w:t xml:space="preserve">To make sure the solution that I have proposed above meet the low, I will ensure that the website is compliant with such legislations as GDPR (General Data Protection Policy), </w:t>
      </w:r>
      <w:proofErr w:type="gramStart"/>
      <w:r w:rsidRPr="00D23E06">
        <w:rPr>
          <w:rFonts w:ascii="Arial Narrow" w:hAnsi="Arial Narrow"/>
        </w:rPr>
        <w:t>COPPA(</w:t>
      </w:r>
      <w:proofErr w:type="gramEnd"/>
      <w:r w:rsidRPr="00D23E06">
        <w:rPr>
          <w:rFonts w:ascii="Arial Narrow" w:hAnsi="Arial Narrow"/>
        </w:rPr>
        <w:t>Children’s Online Privacy Protection Act), EU Cookie Law.</w:t>
      </w:r>
    </w:p>
    <w:p w14:paraId="0D0D75C8" w14:textId="11CE718D" w:rsidR="002975C7" w:rsidRPr="00635274" w:rsidRDefault="002975C7" w:rsidP="009727BD">
      <w:pPr>
        <w:pStyle w:val="Heading1"/>
        <w:contextualSpacing/>
        <w:rPr>
          <w:rFonts w:ascii="Arial Narrow" w:hAnsi="Arial Narrow"/>
          <w:color w:val="156082"/>
          <w:sz w:val="32"/>
          <w:szCs w:val="32"/>
        </w:rPr>
      </w:pPr>
      <w:bookmarkStart w:id="48" w:name="_Toc191556329"/>
      <w:r w:rsidRPr="00635274">
        <w:rPr>
          <w:rFonts w:ascii="Arial Narrow" w:hAnsi="Arial Narrow"/>
          <w:color w:val="156082"/>
          <w:sz w:val="32"/>
          <w:szCs w:val="32"/>
        </w:rPr>
        <w:t>Appendix 1</w:t>
      </w:r>
      <w:bookmarkEnd w:id="48"/>
    </w:p>
    <w:p w14:paraId="586C34B3" w14:textId="22E6C169" w:rsidR="002975C7" w:rsidRPr="00635274" w:rsidRDefault="00A24789" w:rsidP="009727BD">
      <w:pPr>
        <w:pStyle w:val="Heading1"/>
        <w:contextualSpacing/>
        <w:rPr>
          <w:rFonts w:ascii="Arial Narrow" w:hAnsi="Arial Narrow"/>
          <w:color w:val="156082"/>
          <w:sz w:val="24"/>
          <w:szCs w:val="24"/>
        </w:rPr>
      </w:pPr>
      <w:r>
        <w:rPr>
          <w:rFonts w:ascii="Arial Narrow" w:hAnsi="Arial Narrow"/>
          <w:color w:val="156082"/>
          <w:sz w:val="24"/>
          <w:szCs w:val="24"/>
        </w:rPr>
        <w:t>Hardware and software</w:t>
      </w:r>
    </w:p>
    <w:p w14:paraId="578B10B9" w14:textId="109CCCD5" w:rsidR="002975C7" w:rsidRDefault="00A24789" w:rsidP="009727BD">
      <w:pPr>
        <w:spacing w:after="0"/>
        <w:contextualSpacing/>
        <w:rPr>
          <w:rFonts w:ascii="Arial Narrow" w:hAnsi="Arial Narrow"/>
          <w:b/>
          <w:bCs/>
        </w:rPr>
      </w:pPr>
      <w:proofErr w:type="spellStart"/>
      <w:r>
        <w:rPr>
          <w:rFonts w:ascii="Arial Narrow" w:hAnsi="Arial Narrow"/>
          <w:b/>
          <w:bCs/>
        </w:rPr>
        <w:t>e.g</w:t>
      </w:r>
      <w:proofErr w:type="spellEnd"/>
      <w:r>
        <w:rPr>
          <w:rFonts w:ascii="Arial Narrow" w:hAnsi="Arial Narrow"/>
          <w:b/>
          <w:bCs/>
        </w:rPr>
        <w:t xml:space="preserve"> contactless payments, voice control, robots</w:t>
      </w:r>
      <w:r w:rsidR="003A68F9">
        <w:rPr>
          <w:rFonts w:ascii="Arial Narrow" w:hAnsi="Arial Narrow"/>
          <w:b/>
          <w:bCs/>
        </w:rPr>
        <w:t>, ai chatbots</w:t>
      </w:r>
    </w:p>
    <w:p w14:paraId="514565E5" w14:textId="61DCF5AB" w:rsidR="003A68F9" w:rsidRPr="00635274" w:rsidRDefault="003A68F9" w:rsidP="003A68F9">
      <w:pPr>
        <w:pStyle w:val="Heading1"/>
        <w:contextualSpacing/>
        <w:rPr>
          <w:rFonts w:ascii="Arial Narrow" w:hAnsi="Arial Narrow"/>
          <w:color w:val="156082"/>
          <w:sz w:val="24"/>
          <w:szCs w:val="24"/>
        </w:rPr>
      </w:pPr>
      <w:r>
        <w:rPr>
          <w:rFonts w:ascii="Arial Narrow" w:hAnsi="Arial Narrow"/>
          <w:color w:val="156082"/>
          <w:sz w:val="24"/>
          <w:szCs w:val="24"/>
        </w:rPr>
        <w:t>Emerging technologies</w:t>
      </w:r>
    </w:p>
    <w:p w14:paraId="45F7BAB1" w14:textId="729F01ED" w:rsidR="00B031EC" w:rsidRDefault="003A68F9" w:rsidP="003A68F9">
      <w:pPr>
        <w:spacing w:after="0"/>
        <w:contextualSpacing/>
        <w:rPr>
          <w:rFonts w:ascii="Arial Narrow" w:hAnsi="Arial Narrow"/>
          <w:b/>
          <w:bCs/>
        </w:rPr>
      </w:pPr>
      <w:proofErr w:type="spellStart"/>
      <w:r>
        <w:rPr>
          <w:rFonts w:ascii="Arial Narrow" w:hAnsi="Arial Narrow"/>
          <w:b/>
          <w:bCs/>
        </w:rPr>
        <w:t>e.g</w:t>
      </w:r>
      <w:proofErr w:type="spellEnd"/>
      <w:r>
        <w:rPr>
          <w:rFonts w:ascii="Arial Narrow" w:hAnsi="Arial Narrow"/>
          <w:b/>
          <w:bCs/>
        </w:rPr>
        <w:t xml:space="preserve"> interactive maps</w:t>
      </w:r>
      <w:r w:rsidR="00B031EC">
        <w:rPr>
          <w:rFonts w:ascii="Arial Narrow" w:hAnsi="Arial Narrow"/>
          <w:b/>
          <w:bCs/>
        </w:rPr>
        <w:t>, AR, blockchain, AI</w:t>
      </w:r>
    </w:p>
    <w:p w14:paraId="54EBA091" w14:textId="77777777" w:rsidR="00B031EC" w:rsidRDefault="00B031EC" w:rsidP="003A68F9">
      <w:pPr>
        <w:spacing w:after="0"/>
        <w:contextualSpacing/>
        <w:rPr>
          <w:rFonts w:ascii="Arial Narrow" w:hAnsi="Arial Narrow"/>
          <w:b/>
          <w:bCs/>
        </w:rPr>
      </w:pPr>
    </w:p>
    <w:p w14:paraId="66D66552" w14:textId="24F53CD4" w:rsidR="00B031EC" w:rsidRPr="00635274" w:rsidRDefault="00B031EC" w:rsidP="00B031EC">
      <w:pPr>
        <w:pStyle w:val="Heading1"/>
        <w:contextualSpacing/>
        <w:rPr>
          <w:rFonts w:ascii="Arial Narrow" w:hAnsi="Arial Narrow"/>
          <w:color w:val="156082"/>
          <w:sz w:val="24"/>
          <w:szCs w:val="24"/>
        </w:rPr>
      </w:pPr>
      <w:r>
        <w:rPr>
          <w:rFonts w:ascii="Arial Narrow" w:hAnsi="Arial Narrow"/>
          <w:color w:val="156082"/>
          <w:sz w:val="24"/>
          <w:szCs w:val="24"/>
        </w:rPr>
        <w:t>Meeting different user needs</w:t>
      </w:r>
    </w:p>
    <w:p w14:paraId="49F9ECFB" w14:textId="51EF86B8" w:rsidR="00B031EC" w:rsidRDefault="00B031EC" w:rsidP="00B031EC">
      <w:pPr>
        <w:spacing w:after="0"/>
        <w:contextualSpacing/>
        <w:rPr>
          <w:rFonts w:ascii="Arial Narrow" w:hAnsi="Arial Narrow"/>
          <w:b/>
          <w:bCs/>
        </w:rPr>
      </w:pPr>
      <w:proofErr w:type="spellStart"/>
      <w:r>
        <w:rPr>
          <w:rFonts w:ascii="Arial Narrow" w:hAnsi="Arial Narrow"/>
          <w:b/>
          <w:bCs/>
        </w:rPr>
        <w:t>e.g</w:t>
      </w:r>
      <w:proofErr w:type="spellEnd"/>
      <w:r>
        <w:rPr>
          <w:rFonts w:ascii="Arial Narrow" w:hAnsi="Arial Narrow"/>
          <w:b/>
          <w:bCs/>
        </w:rPr>
        <w:t xml:space="preserve"> clear and easy to navigate website</w:t>
      </w:r>
    </w:p>
    <w:p w14:paraId="1FED6574" w14:textId="03BE4677" w:rsidR="00B031EC" w:rsidRDefault="00B031EC" w:rsidP="00B031EC">
      <w:pPr>
        <w:spacing w:after="0"/>
        <w:contextualSpacing/>
        <w:rPr>
          <w:rFonts w:ascii="Arial Narrow" w:hAnsi="Arial Narrow"/>
          <w:b/>
          <w:bCs/>
        </w:rPr>
      </w:pPr>
      <w:r>
        <w:rPr>
          <w:rFonts w:ascii="Arial Narrow" w:hAnsi="Arial Narrow"/>
          <w:b/>
          <w:bCs/>
        </w:rPr>
        <w:t>show example websites</w:t>
      </w:r>
    </w:p>
    <w:p w14:paraId="7E6BB2FE" w14:textId="1E565ECE" w:rsidR="00A97A02" w:rsidRDefault="00A97A02" w:rsidP="00B031EC">
      <w:pPr>
        <w:spacing w:after="0"/>
        <w:contextualSpacing/>
        <w:rPr>
          <w:rFonts w:ascii="Arial Narrow" w:hAnsi="Arial Narrow"/>
          <w:b/>
          <w:bCs/>
        </w:rPr>
      </w:pPr>
      <w:r>
        <w:rPr>
          <w:rFonts w:ascii="Arial Narrow" w:hAnsi="Arial Narrow"/>
          <w:b/>
          <w:bCs/>
        </w:rPr>
        <w:t>how info is displayed</w:t>
      </w:r>
    </w:p>
    <w:p w14:paraId="1A8120DC" w14:textId="03FB5DA3" w:rsidR="00B031EC" w:rsidRDefault="00A97A02" w:rsidP="003A68F9">
      <w:pPr>
        <w:spacing w:after="0"/>
        <w:contextualSpacing/>
        <w:rPr>
          <w:rFonts w:ascii="Arial Narrow" w:hAnsi="Arial Narrow"/>
          <w:b/>
          <w:bCs/>
        </w:rPr>
      </w:pPr>
      <w:r>
        <w:rPr>
          <w:rFonts w:ascii="Arial Narrow" w:hAnsi="Arial Narrow"/>
          <w:b/>
          <w:bCs/>
        </w:rPr>
        <w:t>Variety of pages and inspiration, how they link with my website</w:t>
      </w:r>
    </w:p>
    <w:p w14:paraId="25A3310C" w14:textId="1D6B8711" w:rsidR="00A97A02" w:rsidRPr="00635274" w:rsidRDefault="00A97A02" w:rsidP="00A97A02">
      <w:pPr>
        <w:pStyle w:val="Heading1"/>
        <w:contextualSpacing/>
        <w:rPr>
          <w:rFonts w:ascii="Arial Narrow" w:hAnsi="Arial Narrow"/>
          <w:color w:val="156082"/>
          <w:sz w:val="24"/>
          <w:szCs w:val="24"/>
        </w:rPr>
      </w:pPr>
      <w:r>
        <w:rPr>
          <w:rFonts w:ascii="Arial Narrow" w:hAnsi="Arial Narrow"/>
          <w:color w:val="156082"/>
          <w:sz w:val="24"/>
          <w:szCs w:val="24"/>
        </w:rPr>
        <w:t>Guidelines and regulations</w:t>
      </w:r>
    </w:p>
    <w:p w14:paraId="1AF11C59" w14:textId="1D808CA1" w:rsidR="003A68F9" w:rsidRDefault="00A97A02" w:rsidP="009727BD">
      <w:pPr>
        <w:spacing w:after="0"/>
        <w:contextualSpacing/>
        <w:rPr>
          <w:rFonts w:ascii="Arial Narrow" w:hAnsi="Arial Narrow"/>
          <w:b/>
          <w:bCs/>
        </w:rPr>
      </w:pPr>
      <w:r>
        <w:rPr>
          <w:rFonts w:ascii="Arial Narrow" w:hAnsi="Arial Narrow"/>
          <w:b/>
          <w:bCs/>
        </w:rPr>
        <w:t>Show table of guidelines and regulations</w:t>
      </w:r>
    </w:p>
    <w:p w14:paraId="49F3C05A" w14:textId="77777777" w:rsidR="002762D6" w:rsidRDefault="002762D6" w:rsidP="009727BD">
      <w:pPr>
        <w:spacing w:after="0"/>
        <w:contextualSpacing/>
        <w:rPr>
          <w:rFonts w:ascii="Arial Narrow" w:hAnsi="Arial Narrow"/>
          <w:b/>
          <w:bCs/>
        </w:rPr>
      </w:pPr>
    </w:p>
    <w:p w14:paraId="4C9AE23E" w14:textId="32B0D1A8" w:rsidR="002762D6" w:rsidRPr="00635274" w:rsidRDefault="002762D6" w:rsidP="002762D6">
      <w:pPr>
        <w:pStyle w:val="Heading1"/>
        <w:contextualSpacing/>
        <w:rPr>
          <w:rFonts w:ascii="Arial Narrow" w:hAnsi="Arial Narrow"/>
          <w:color w:val="156082"/>
          <w:sz w:val="32"/>
          <w:szCs w:val="32"/>
        </w:rPr>
      </w:pPr>
      <w:r w:rsidRPr="00635274">
        <w:rPr>
          <w:rFonts w:ascii="Arial Narrow" w:hAnsi="Arial Narrow"/>
          <w:color w:val="156082"/>
          <w:sz w:val="32"/>
          <w:szCs w:val="32"/>
        </w:rPr>
        <w:lastRenderedPageBreak/>
        <w:t xml:space="preserve">Appendix </w:t>
      </w:r>
      <w:r>
        <w:rPr>
          <w:rFonts w:ascii="Arial Narrow" w:hAnsi="Arial Narrow"/>
          <w:color w:val="156082"/>
          <w:sz w:val="32"/>
          <w:szCs w:val="32"/>
        </w:rPr>
        <w:t>2</w:t>
      </w:r>
    </w:p>
    <w:p w14:paraId="2327E578" w14:textId="69ECCCDF" w:rsidR="002762D6" w:rsidRPr="00635274" w:rsidRDefault="002762D6" w:rsidP="009727BD">
      <w:pPr>
        <w:spacing w:after="0"/>
        <w:contextualSpacing/>
        <w:rPr>
          <w:rFonts w:ascii="Arial Narrow" w:hAnsi="Arial Narrow"/>
          <w:b/>
          <w:bCs/>
        </w:rPr>
      </w:pPr>
      <w:r>
        <w:rPr>
          <w:rFonts w:ascii="Arial Narrow" w:hAnsi="Arial Narrow"/>
          <w:b/>
          <w:bCs/>
        </w:rPr>
        <w:t>Show links to different sources of information</w:t>
      </w:r>
    </w:p>
    <w:sectPr w:rsidR="002762D6" w:rsidRPr="00635274">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1FE4A8" w14:textId="77777777" w:rsidR="00682A8D" w:rsidRDefault="00682A8D" w:rsidP="002D3690">
      <w:pPr>
        <w:spacing w:after="0" w:line="240" w:lineRule="auto"/>
      </w:pPr>
      <w:r>
        <w:separator/>
      </w:r>
    </w:p>
  </w:endnote>
  <w:endnote w:type="continuationSeparator" w:id="0">
    <w:p w14:paraId="09535D49" w14:textId="77777777" w:rsidR="00682A8D" w:rsidRDefault="00682A8D" w:rsidP="002D3690">
      <w:pPr>
        <w:spacing w:after="0" w:line="240" w:lineRule="auto"/>
      </w:pPr>
      <w:r>
        <w:continuationSeparator/>
      </w:r>
    </w:p>
  </w:endnote>
  <w:endnote w:type="continuationNotice" w:id="1">
    <w:p w14:paraId="38EF8397" w14:textId="77777777" w:rsidR="00682A8D" w:rsidRDefault="00682A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Arial Narrow">
    <w:altName w:val="Arial"/>
    <w:panose1 w:val="020B0606020202030204"/>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8CE3A" w14:textId="0DA31A33" w:rsidR="000532A1" w:rsidRDefault="00053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BE05F1" w14:textId="77777777" w:rsidR="00682A8D" w:rsidRDefault="00682A8D" w:rsidP="002D3690">
      <w:pPr>
        <w:spacing w:after="0" w:line="240" w:lineRule="auto"/>
      </w:pPr>
      <w:r>
        <w:separator/>
      </w:r>
    </w:p>
  </w:footnote>
  <w:footnote w:type="continuationSeparator" w:id="0">
    <w:p w14:paraId="66F75E17" w14:textId="77777777" w:rsidR="00682A8D" w:rsidRDefault="00682A8D" w:rsidP="002D3690">
      <w:pPr>
        <w:spacing w:after="0" w:line="240" w:lineRule="auto"/>
      </w:pPr>
      <w:r>
        <w:continuationSeparator/>
      </w:r>
    </w:p>
  </w:footnote>
  <w:footnote w:type="continuationNotice" w:id="1">
    <w:p w14:paraId="779026B1" w14:textId="77777777" w:rsidR="00682A8D" w:rsidRDefault="00682A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A3F09" w14:textId="70C2CA31" w:rsidR="002D3690" w:rsidRPr="00A95F67" w:rsidRDefault="000875B2" w:rsidP="004D1519">
    <w:pPr>
      <w:pStyle w:val="Header"/>
      <w:jc w:val="center"/>
      <w:rPr>
        <w:rFonts w:ascii="Aptos Narrow" w:hAnsi="Aptos Narrow"/>
        <w:color w:val="156082"/>
      </w:rPr>
    </w:pPr>
    <w:r w:rsidRPr="00A95F67">
      <w:rPr>
        <w:rFonts w:ascii="Aptos Narrow" w:hAnsi="Aptos Narrow"/>
        <w:color w:val="156082"/>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B2843"/>
    <w:multiLevelType w:val="hybridMultilevel"/>
    <w:tmpl w:val="A42E0BCA"/>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1" w15:restartNumberingAfterBreak="0">
    <w:nsid w:val="048A642B"/>
    <w:multiLevelType w:val="hybridMultilevel"/>
    <w:tmpl w:val="4296BF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DD0C9F"/>
    <w:multiLevelType w:val="hybridMultilevel"/>
    <w:tmpl w:val="FF0AC326"/>
    <w:lvl w:ilvl="0" w:tplc="775A5A46">
      <w:start w:val="1"/>
      <w:numFmt w:val="bullet"/>
      <w:lvlText w:val="-"/>
      <w:lvlJc w:val="left"/>
      <w:pPr>
        <w:ind w:left="720" w:hanging="360"/>
      </w:pPr>
      <w:rPr>
        <w:rFonts w:ascii="Aptos Narrow" w:eastAsiaTheme="minorHAnsi" w:hAnsi="Aptos Narrow"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3702A3"/>
    <w:multiLevelType w:val="hybridMultilevel"/>
    <w:tmpl w:val="2A8ED0B4"/>
    <w:lvl w:ilvl="0" w:tplc="820EE9BA">
      <w:start w:val="5"/>
      <w:numFmt w:val="bullet"/>
      <w:lvlText w:val="-"/>
      <w:lvlJc w:val="left"/>
      <w:pPr>
        <w:ind w:left="720" w:hanging="360"/>
      </w:pPr>
      <w:rPr>
        <w:rFonts w:ascii="Arial Narrow" w:eastAsiaTheme="minorHAnsi" w:hAnsi="Arial Narrow"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826F19"/>
    <w:multiLevelType w:val="hybridMultilevel"/>
    <w:tmpl w:val="64EAFB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B2318C"/>
    <w:multiLevelType w:val="hybridMultilevel"/>
    <w:tmpl w:val="5B58B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0C7597"/>
    <w:multiLevelType w:val="hybridMultilevel"/>
    <w:tmpl w:val="F6047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5835CD"/>
    <w:multiLevelType w:val="hybridMultilevel"/>
    <w:tmpl w:val="7FC65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524BE0"/>
    <w:multiLevelType w:val="multilevel"/>
    <w:tmpl w:val="2612E0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B77729"/>
    <w:multiLevelType w:val="hybridMultilevel"/>
    <w:tmpl w:val="8B0245A0"/>
    <w:lvl w:ilvl="0" w:tplc="3F82AD5E">
      <w:numFmt w:val="bullet"/>
      <w:lvlText w:val="-"/>
      <w:lvlJc w:val="left"/>
      <w:pPr>
        <w:ind w:left="720" w:hanging="360"/>
      </w:pPr>
      <w:rPr>
        <w:rFonts w:ascii="Arial Narrow" w:eastAsiaTheme="minorHAnsi" w:hAnsi="Arial Narrow"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9778FE"/>
    <w:multiLevelType w:val="hybridMultilevel"/>
    <w:tmpl w:val="D8A4A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223246"/>
    <w:multiLevelType w:val="hybridMultilevel"/>
    <w:tmpl w:val="0714DAF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B1C6169"/>
    <w:multiLevelType w:val="hybridMultilevel"/>
    <w:tmpl w:val="A83EBBCE"/>
    <w:lvl w:ilvl="0" w:tplc="775A5A46">
      <w:numFmt w:val="bullet"/>
      <w:lvlText w:val="-"/>
      <w:lvlJc w:val="left"/>
      <w:pPr>
        <w:ind w:left="720" w:hanging="360"/>
      </w:pPr>
      <w:rPr>
        <w:rFonts w:ascii="Aptos Narrow" w:eastAsiaTheme="minorHAnsi" w:hAnsi="Aptos Narrow"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74036E"/>
    <w:multiLevelType w:val="hybridMultilevel"/>
    <w:tmpl w:val="8CF89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F234D9"/>
    <w:multiLevelType w:val="hybridMultilevel"/>
    <w:tmpl w:val="E9F62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4228B9"/>
    <w:multiLevelType w:val="hybridMultilevel"/>
    <w:tmpl w:val="FFF88782"/>
    <w:lvl w:ilvl="0" w:tplc="F642CF36">
      <w:numFmt w:val="bullet"/>
      <w:lvlText w:val="-"/>
      <w:lvlJc w:val="left"/>
      <w:pPr>
        <w:ind w:left="720" w:hanging="360"/>
      </w:pPr>
      <w:rPr>
        <w:rFonts w:ascii="Aptos Narrow" w:eastAsiaTheme="minorHAnsi" w:hAnsi="Aptos Narrow"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2D0406"/>
    <w:multiLevelType w:val="hybridMultilevel"/>
    <w:tmpl w:val="05003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CBA16F2"/>
    <w:multiLevelType w:val="hybridMultilevel"/>
    <w:tmpl w:val="FB269BD2"/>
    <w:lvl w:ilvl="0" w:tplc="3F82AD5E">
      <w:numFmt w:val="bullet"/>
      <w:lvlText w:val="-"/>
      <w:lvlJc w:val="left"/>
      <w:pPr>
        <w:ind w:left="1080" w:hanging="360"/>
      </w:pPr>
      <w:rPr>
        <w:rFonts w:ascii="Arial Narrow" w:eastAsiaTheme="minorHAnsi" w:hAnsi="Arial Narrow"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FFC6D3F"/>
    <w:multiLevelType w:val="hybridMultilevel"/>
    <w:tmpl w:val="D6C4C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6254D0D"/>
    <w:multiLevelType w:val="hybridMultilevel"/>
    <w:tmpl w:val="807A6162"/>
    <w:lvl w:ilvl="0" w:tplc="775A5A46">
      <w:numFmt w:val="bullet"/>
      <w:lvlText w:val="-"/>
      <w:lvlJc w:val="left"/>
      <w:pPr>
        <w:ind w:left="720" w:hanging="360"/>
      </w:pPr>
      <w:rPr>
        <w:rFonts w:ascii="Aptos Narrow" w:eastAsiaTheme="minorHAnsi" w:hAnsi="Aptos Narrow"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8003373">
    <w:abstractNumId w:val="13"/>
  </w:num>
  <w:num w:numId="2" w16cid:durableId="1264607729">
    <w:abstractNumId w:val="10"/>
  </w:num>
  <w:num w:numId="3" w16cid:durableId="2037533664">
    <w:abstractNumId w:val="7"/>
  </w:num>
  <w:num w:numId="4" w16cid:durableId="49773547">
    <w:abstractNumId w:val="12"/>
  </w:num>
  <w:num w:numId="5" w16cid:durableId="1940987398">
    <w:abstractNumId w:val="19"/>
  </w:num>
  <w:num w:numId="6" w16cid:durableId="1397975757">
    <w:abstractNumId w:val="11"/>
  </w:num>
  <w:num w:numId="7" w16cid:durableId="1515068060">
    <w:abstractNumId w:val="0"/>
  </w:num>
  <w:num w:numId="8" w16cid:durableId="163397656">
    <w:abstractNumId w:val="6"/>
  </w:num>
  <w:num w:numId="9" w16cid:durableId="2141803143">
    <w:abstractNumId w:val="14"/>
  </w:num>
  <w:num w:numId="10" w16cid:durableId="2025856434">
    <w:abstractNumId w:val="18"/>
  </w:num>
  <w:num w:numId="11" w16cid:durableId="1280986069">
    <w:abstractNumId w:val="2"/>
  </w:num>
  <w:num w:numId="12" w16cid:durableId="2102219122">
    <w:abstractNumId w:val="16"/>
  </w:num>
  <w:num w:numId="13" w16cid:durableId="1434670395">
    <w:abstractNumId w:val="1"/>
  </w:num>
  <w:num w:numId="14" w16cid:durableId="1646617026">
    <w:abstractNumId w:val="5"/>
  </w:num>
  <w:num w:numId="15" w16cid:durableId="425273940">
    <w:abstractNumId w:val="4"/>
  </w:num>
  <w:num w:numId="16" w16cid:durableId="1363626922">
    <w:abstractNumId w:val="15"/>
  </w:num>
  <w:num w:numId="17" w16cid:durableId="1798521997">
    <w:abstractNumId w:val="9"/>
  </w:num>
  <w:num w:numId="18" w16cid:durableId="1306007218">
    <w:abstractNumId w:val="17"/>
  </w:num>
  <w:num w:numId="19" w16cid:durableId="1280531480">
    <w:abstractNumId w:val="8"/>
  </w:num>
  <w:num w:numId="20" w16cid:durableId="69056620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30077967 Brandon Linnell">
    <w15:presenceInfo w15:providerId="AD" w15:userId="S::30077967@student.ekcgroup.ac.uk::ef36f638-99dc-495b-9e2f-4176968976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F83"/>
    <w:rsid w:val="000076EE"/>
    <w:rsid w:val="00026406"/>
    <w:rsid w:val="000276AB"/>
    <w:rsid w:val="000339C1"/>
    <w:rsid w:val="00047467"/>
    <w:rsid w:val="00050E28"/>
    <w:rsid w:val="000516B9"/>
    <w:rsid w:val="00051AB1"/>
    <w:rsid w:val="000532A1"/>
    <w:rsid w:val="000608BD"/>
    <w:rsid w:val="00061563"/>
    <w:rsid w:val="000875B2"/>
    <w:rsid w:val="00097EC6"/>
    <w:rsid w:val="000A1786"/>
    <w:rsid w:val="000A5D0D"/>
    <w:rsid w:val="000A7E12"/>
    <w:rsid w:val="000B5DD1"/>
    <w:rsid w:val="000B7E8E"/>
    <w:rsid w:val="000C0EC4"/>
    <w:rsid w:val="000C5752"/>
    <w:rsid w:val="000D0698"/>
    <w:rsid w:val="000D5E73"/>
    <w:rsid w:val="000E2711"/>
    <w:rsid w:val="000F1515"/>
    <w:rsid w:val="000F348E"/>
    <w:rsid w:val="000F7993"/>
    <w:rsid w:val="000F7D2A"/>
    <w:rsid w:val="001003F9"/>
    <w:rsid w:val="00110765"/>
    <w:rsid w:val="00115217"/>
    <w:rsid w:val="0011556C"/>
    <w:rsid w:val="00121462"/>
    <w:rsid w:val="00133357"/>
    <w:rsid w:val="001405FD"/>
    <w:rsid w:val="00141142"/>
    <w:rsid w:val="00144111"/>
    <w:rsid w:val="001561D4"/>
    <w:rsid w:val="00167EB1"/>
    <w:rsid w:val="00170D52"/>
    <w:rsid w:val="0017296C"/>
    <w:rsid w:val="001739F1"/>
    <w:rsid w:val="0017706B"/>
    <w:rsid w:val="0019146D"/>
    <w:rsid w:val="00196479"/>
    <w:rsid w:val="001A593C"/>
    <w:rsid w:val="001C16C7"/>
    <w:rsid w:val="001C42AD"/>
    <w:rsid w:val="001C6A2E"/>
    <w:rsid w:val="001E16EB"/>
    <w:rsid w:val="001F0424"/>
    <w:rsid w:val="00203C93"/>
    <w:rsid w:val="00205486"/>
    <w:rsid w:val="0022309C"/>
    <w:rsid w:val="00227830"/>
    <w:rsid w:val="0023367A"/>
    <w:rsid w:val="00235731"/>
    <w:rsid w:val="002545CA"/>
    <w:rsid w:val="00256D31"/>
    <w:rsid w:val="00265801"/>
    <w:rsid w:val="00271E67"/>
    <w:rsid w:val="002762D6"/>
    <w:rsid w:val="002847BD"/>
    <w:rsid w:val="00284C16"/>
    <w:rsid w:val="002975C7"/>
    <w:rsid w:val="002A36DB"/>
    <w:rsid w:val="002C1896"/>
    <w:rsid w:val="002C3EF0"/>
    <w:rsid w:val="002C58C0"/>
    <w:rsid w:val="002D2265"/>
    <w:rsid w:val="002D3690"/>
    <w:rsid w:val="002D4460"/>
    <w:rsid w:val="002D7E47"/>
    <w:rsid w:val="002E0D9C"/>
    <w:rsid w:val="002E5854"/>
    <w:rsid w:val="002E7035"/>
    <w:rsid w:val="00313B25"/>
    <w:rsid w:val="003151F3"/>
    <w:rsid w:val="00315F0A"/>
    <w:rsid w:val="0031692F"/>
    <w:rsid w:val="003177AE"/>
    <w:rsid w:val="0032184C"/>
    <w:rsid w:val="0034413F"/>
    <w:rsid w:val="0034736D"/>
    <w:rsid w:val="003537C0"/>
    <w:rsid w:val="00362E8B"/>
    <w:rsid w:val="0037184F"/>
    <w:rsid w:val="00375298"/>
    <w:rsid w:val="0038122F"/>
    <w:rsid w:val="0038136B"/>
    <w:rsid w:val="00386CBB"/>
    <w:rsid w:val="00387B14"/>
    <w:rsid w:val="00397DD1"/>
    <w:rsid w:val="003A68F9"/>
    <w:rsid w:val="003B2E23"/>
    <w:rsid w:val="003B2E54"/>
    <w:rsid w:val="003B3544"/>
    <w:rsid w:val="003B4355"/>
    <w:rsid w:val="003C168B"/>
    <w:rsid w:val="003E54D4"/>
    <w:rsid w:val="003F2567"/>
    <w:rsid w:val="00407D1C"/>
    <w:rsid w:val="00412D68"/>
    <w:rsid w:val="00416707"/>
    <w:rsid w:val="0042063F"/>
    <w:rsid w:val="004215E9"/>
    <w:rsid w:val="004324FB"/>
    <w:rsid w:val="0044027E"/>
    <w:rsid w:val="00440509"/>
    <w:rsid w:val="0045742A"/>
    <w:rsid w:val="00470917"/>
    <w:rsid w:val="00482E27"/>
    <w:rsid w:val="004906ED"/>
    <w:rsid w:val="00490B65"/>
    <w:rsid w:val="004A183D"/>
    <w:rsid w:val="004A1BA7"/>
    <w:rsid w:val="004B72A8"/>
    <w:rsid w:val="004D1519"/>
    <w:rsid w:val="004D2EF9"/>
    <w:rsid w:val="004D496D"/>
    <w:rsid w:val="004D72F6"/>
    <w:rsid w:val="004E3A74"/>
    <w:rsid w:val="004E5C2B"/>
    <w:rsid w:val="004F52F9"/>
    <w:rsid w:val="005006E3"/>
    <w:rsid w:val="00503A4D"/>
    <w:rsid w:val="005041E0"/>
    <w:rsid w:val="00507431"/>
    <w:rsid w:val="00512182"/>
    <w:rsid w:val="00515F5D"/>
    <w:rsid w:val="005218AF"/>
    <w:rsid w:val="00525BE3"/>
    <w:rsid w:val="005260CD"/>
    <w:rsid w:val="00530089"/>
    <w:rsid w:val="0053030A"/>
    <w:rsid w:val="005319F1"/>
    <w:rsid w:val="00531ECC"/>
    <w:rsid w:val="00551540"/>
    <w:rsid w:val="005614D8"/>
    <w:rsid w:val="005832BE"/>
    <w:rsid w:val="0059073F"/>
    <w:rsid w:val="00593DC5"/>
    <w:rsid w:val="00594593"/>
    <w:rsid w:val="00597AA4"/>
    <w:rsid w:val="005A3ED3"/>
    <w:rsid w:val="005B0A96"/>
    <w:rsid w:val="005B6D90"/>
    <w:rsid w:val="005C3922"/>
    <w:rsid w:val="005D1218"/>
    <w:rsid w:val="005D1A5A"/>
    <w:rsid w:val="005D39B4"/>
    <w:rsid w:val="006110EC"/>
    <w:rsid w:val="00616F83"/>
    <w:rsid w:val="006214C4"/>
    <w:rsid w:val="00630077"/>
    <w:rsid w:val="00635274"/>
    <w:rsid w:val="00665C47"/>
    <w:rsid w:val="00681E90"/>
    <w:rsid w:val="00682090"/>
    <w:rsid w:val="00682A8D"/>
    <w:rsid w:val="006868DF"/>
    <w:rsid w:val="00695646"/>
    <w:rsid w:val="00697D53"/>
    <w:rsid w:val="006A0A8F"/>
    <w:rsid w:val="006B0EAD"/>
    <w:rsid w:val="006D16D3"/>
    <w:rsid w:val="006D629A"/>
    <w:rsid w:val="006E1469"/>
    <w:rsid w:val="006E1F5E"/>
    <w:rsid w:val="006F0874"/>
    <w:rsid w:val="006F4899"/>
    <w:rsid w:val="00706ABE"/>
    <w:rsid w:val="00730FC7"/>
    <w:rsid w:val="00733C9F"/>
    <w:rsid w:val="0074129E"/>
    <w:rsid w:val="007505EB"/>
    <w:rsid w:val="00753093"/>
    <w:rsid w:val="00753651"/>
    <w:rsid w:val="0075708A"/>
    <w:rsid w:val="00757C35"/>
    <w:rsid w:val="007651DE"/>
    <w:rsid w:val="00767680"/>
    <w:rsid w:val="00774A2F"/>
    <w:rsid w:val="00776EFA"/>
    <w:rsid w:val="00777377"/>
    <w:rsid w:val="00782020"/>
    <w:rsid w:val="007840BB"/>
    <w:rsid w:val="00790631"/>
    <w:rsid w:val="00791B4D"/>
    <w:rsid w:val="007937FB"/>
    <w:rsid w:val="00793B85"/>
    <w:rsid w:val="00793F4E"/>
    <w:rsid w:val="007C1519"/>
    <w:rsid w:val="007C475E"/>
    <w:rsid w:val="007D45F1"/>
    <w:rsid w:val="008100FF"/>
    <w:rsid w:val="00826AF5"/>
    <w:rsid w:val="00827FD4"/>
    <w:rsid w:val="0083240E"/>
    <w:rsid w:val="00846DA8"/>
    <w:rsid w:val="00853F62"/>
    <w:rsid w:val="00862C6D"/>
    <w:rsid w:val="008653F6"/>
    <w:rsid w:val="008868D4"/>
    <w:rsid w:val="0089534F"/>
    <w:rsid w:val="00895D7C"/>
    <w:rsid w:val="008A4655"/>
    <w:rsid w:val="008B476A"/>
    <w:rsid w:val="008C1136"/>
    <w:rsid w:val="008C3643"/>
    <w:rsid w:val="008C4444"/>
    <w:rsid w:val="008C6B9E"/>
    <w:rsid w:val="008C7818"/>
    <w:rsid w:val="008C7B08"/>
    <w:rsid w:val="008D2CDD"/>
    <w:rsid w:val="008E1D3E"/>
    <w:rsid w:val="008E5F31"/>
    <w:rsid w:val="0090382B"/>
    <w:rsid w:val="0090393B"/>
    <w:rsid w:val="00913979"/>
    <w:rsid w:val="00922697"/>
    <w:rsid w:val="0093166C"/>
    <w:rsid w:val="00943069"/>
    <w:rsid w:val="009727BD"/>
    <w:rsid w:val="009939FB"/>
    <w:rsid w:val="00995AAA"/>
    <w:rsid w:val="009C1CBA"/>
    <w:rsid w:val="009C3544"/>
    <w:rsid w:val="009D3FD2"/>
    <w:rsid w:val="009D5230"/>
    <w:rsid w:val="009D5BBA"/>
    <w:rsid w:val="009E1B9B"/>
    <w:rsid w:val="009F7DA1"/>
    <w:rsid w:val="00A10CAD"/>
    <w:rsid w:val="00A220C5"/>
    <w:rsid w:val="00A2313D"/>
    <w:rsid w:val="00A24789"/>
    <w:rsid w:val="00A26090"/>
    <w:rsid w:val="00A3190F"/>
    <w:rsid w:val="00A31BED"/>
    <w:rsid w:val="00A348B4"/>
    <w:rsid w:val="00A44057"/>
    <w:rsid w:val="00A658E2"/>
    <w:rsid w:val="00A6740A"/>
    <w:rsid w:val="00A77D8C"/>
    <w:rsid w:val="00A900D8"/>
    <w:rsid w:val="00A95F67"/>
    <w:rsid w:val="00A97A02"/>
    <w:rsid w:val="00AA0412"/>
    <w:rsid w:val="00AA09B3"/>
    <w:rsid w:val="00AA4CE8"/>
    <w:rsid w:val="00AA4FC3"/>
    <w:rsid w:val="00AA7B21"/>
    <w:rsid w:val="00AB14AE"/>
    <w:rsid w:val="00AC04FF"/>
    <w:rsid w:val="00AC0CD2"/>
    <w:rsid w:val="00AD06F5"/>
    <w:rsid w:val="00AE37F9"/>
    <w:rsid w:val="00AE6DE6"/>
    <w:rsid w:val="00AF0AE3"/>
    <w:rsid w:val="00AF1973"/>
    <w:rsid w:val="00B02447"/>
    <w:rsid w:val="00B031EC"/>
    <w:rsid w:val="00B06DFE"/>
    <w:rsid w:val="00B0769B"/>
    <w:rsid w:val="00B07CFE"/>
    <w:rsid w:val="00B26BF0"/>
    <w:rsid w:val="00B36AF5"/>
    <w:rsid w:val="00B4493F"/>
    <w:rsid w:val="00B507F6"/>
    <w:rsid w:val="00B56202"/>
    <w:rsid w:val="00B622F3"/>
    <w:rsid w:val="00B62C54"/>
    <w:rsid w:val="00B665B3"/>
    <w:rsid w:val="00B7294A"/>
    <w:rsid w:val="00B96A52"/>
    <w:rsid w:val="00BA11C6"/>
    <w:rsid w:val="00BA32B9"/>
    <w:rsid w:val="00BA7FE2"/>
    <w:rsid w:val="00BB07D1"/>
    <w:rsid w:val="00BB0875"/>
    <w:rsid w:val="00BB2BAB"/>
    <w:rsid w:val="00BB30C8"/>
    <w:rsid w:val="00BD036E"/>
    <w:rsid w:val="00BD782B"/>
    <w:rsid w:val="00BE0550"/>
    <w:rsid w:val="00BF4C6F"/>
    <w:rsid w:val="00BF4E45"/>
    <w:rsid w:val="00C15447"/>
    <w:rsid w:val="00C26DB9"/>
    <w:rsid w:val="00C3112F"/>
    <w:rsid w:val="00C63D6F"/>
    <w:rsid w:val="00C65B50"/>
    <w:rsid w:val="00C7280D"/>
    <w:rsid w:val="00C82080"/>
    <w:rsid w:val="00C9219A"/>
    <w:rsid w:val="00C94F3B"/>
    <w:rsid w:val="00CA74F2"/>
    <w:rsid w:val="00CB5245"/>
    <w:rsid w:val="00CB68F7"/>
    <w:rsid w:val="00CC0CB8"/>
    <w:rsid w:val="00CD1C4A"/>
    <w:rsid w:val="00CE45D6"/>
    <w:rsid w:val="00CE6E98"/>
    <w:rsid w:val="00CF3C21"/>
    <w:rsid w:val="00D026C6"/>
    <w:rsid w:val="00D05A99"/>
    <w:rsid w:val="00D061B9"/>
    <w:rsid w:val="00D14987"/>
    <w:rsid w:val="00D16983"/>
    <w:rsid w:val="00D2271E"/>
    <w:rsid w:val="00D235E8"/>
    <w:rsid w:val="00D23E06"/>
    <w:rsid w:val="00D25542"/>
    <w:rsid w:val="00D31902"/>
    <w:rsid w:val="00D31FA6"/>
    <w:rsid w:val="00D43E95"/>
    <w:rsid w:val="00D5153E"/>
    <w:rsid w:val="00D570CA"/>
    <w:rsid w:val="00D66726"/>
    <w:rsid w:val="00D71E01"/>
    <w:rsid w:val="00DA2B87"/>
    <w:rsid w:val="00DB06FB"/>
    <w:rsid w:val="00DB658B"/>
    <w:rsid w:val="00DC271A"/>
    <w:rsid w:val="00DC4DEE"/>
    <w:rsid w:val="00DD18D9"/>
    <w:rsid w:val="00DF2D29"/>
    <w:rsid w:val="00E059BD"/>
    <w:rsid w:val="00E10243"/>
    <w:rsid w:val="00E17022"/>
    <w:rsid w:val="00E1790E"/>
    <w:rsid w:val="00E20A99"/>
    <w:rsid w:val="00E25A26"/>
    <w:rsid w:val="00E26669"/>
    <w:rsid w:val="00E33C38"/>
    <w:rsid w:val="00E4471C"/>
    <w:rsid w:val="00E67A69"/>
    <w:rsid w:val="00E8165E"/>
    <w:rsid w:val="00E81ADC"/>
    <w:rsid w:val="00E90764"/>
    <w:rsid w:val="00E94BFF"/>
    <w:rsid w:val="00EA5A6B"/>
    <w:rsid w:val="00EA6C73"/>
    <w:rsid w:val="00EB2A7C"/>
    <w:rsid w:val="00EC168D"/>
    <w:rsid w:val="00EC5D24"/>
    <w:rsid w:val="00EE3975"/>
    <w:rsid w:val="00EF0FA2"/>
    <w:rsid w:val="00EF3A35"/>
    <w:rsid w:val="00EF75A0"/>
    <w:rsid w:val="00EF7751"/>
    <w:rsid w:val="00F2596C"/>
    <w:rsid w:val="00F27CA4"/>
    <w:rsid w:val="00F364B7"/>
    <w:rsid w:val="00F420BA"/>
    <w:rsid w:val="00F66087"/>
    <w:rsid w:val="00F66475"/>
    <w:rsid w:val="00F75F11"/>
    <w:rsid w:val="00F774A4"/>
    <w:rsid w:val="00FA6DC6"/>
    <w:rsid w:val="00FC7BC9"/>
    <w:rsid w:val="00FD54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332A2F"/>
  <w15:chartTrackingRefBased/>
  <w15:docId w15:val="{10EA1D3A-8DC8-4F0E-9AB0-42DA57DFA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F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6F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6F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16F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16F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616F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6F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6F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6F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F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6F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6F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16F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16F83"/>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616F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6F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6F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6F83"/>
    <w:rPr>
      <w:rFonts w:eastAsiaTheme="majorEastAsia" w:cstheme="majorBidi"/>
      <w:color w:val="272727" w:themeColor="text1" w:themeTint="D8"/>
    </w:rPr>
  </w:style>
  <w:style w:type="paragraph" w:styleId="Title">
    <w:name w:val="Title"/>
    <w:basedOn w:val="Normal"/>
    <w:next w:val="Normal"/>
    <w:link w:val="TitleChar"/>
    <w:uiPriority w:val="10"/>
    <w:qFormat/>
    <w:rsid w:val="00616F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F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6F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F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6F83"/>
    <w:pPr>
      <w:spacing w:before="160"/>
      <w:jc w:val="center"/>
    </w:pPr>
    <w:rPr>
      <w:i/>
      <w:iCs/>
      <w:color w:val="404040" w:themeColor="text1" w:themeTint="BF"/>
    </w:rPr>
  </w:style>
  <w:style w:type="character" w:customStyle="1" w:styleId="QuoteChar">
    <w:name w:val="Quote Char"/>
    <w:basedOn w:val="DefaultParagraphFont"/>
    <w:link w:val="Quote"/>
    <w:uiPriority w:val="29"/>
    <w:rsid w:val="00616F83"/>
    <w:rPr>
      <w:i/>
      <w:iCs/>
      <w:color w:val="404040" w:themeColor="text1" w:themeTint="BF"/>
    </w:rPr>
  </w:style>
  <w:style w:type="paragraph" w:styleId="ListParagraph">
    <w:name w:val="List Paragraph"/>
    <w:basedOn w:val="Normal"/>
    <w:uiPriority w:val="34"/>
    <w:qFormat/>
    <w:rsid w:val="00616F83"/>
    <w:pPr>
      <w:ind w:left="720"/>
      <w:contextualSpacing/>
    </w:pPr>
  </w:style>
  <w:style w:type="character" w:styleId="IntenseEmphasis">
    <w:name w:val="Intense Emphasis"/>
    <w:basedOn w:val="DefaultParagraphFont"/>
    <w:uiPriority w:val="21"/>
    <w:qFormat/>
    <w:rsid w:val="00616F83"/>
    <w:rPr>
      <w:i/>
      <w:iCs/>
      <w:color w:val="0F4761" w:themeColor="accent1" w:themeShade="BF"/>
    </w:rPr>
  </w:style>
  <w:style w:type="paragraph" w:styleId="IntenseQuote">
    <w:name w:val="Intense Quote"/>
    <w:basedOn w:val="Normal"/>
    <w:next w:val="Normal"/>
    <w:link w:val="IntenseQuoteChar"/>
    <w:uiPriority w:val="30"/>
    <w:qFormat/>
    <w:rsid w:val="00616F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6F83"/>
    <w:rPr>
      <w:i/>
      <w:iCs/>
      <w:color w:val="0F4761" w:themeColor="accent1" w:themeShade="BF"/>
    </w:rPr>
  </w:style>
  <w:style w:type="character" w:styleId="IntenseReference">
    <w:name w:val="Intense Reference"/>
    <w:basedOn w:val="DefaultParagraphFont"/>
    <w:uiPriority w:val="32"/>
    <w:qFormat/>
    <w:rsid w:val="00616F83"/>
    <w:rPr>
      <w:b/>
      <w:bCs/>
      <w:smallCaps/>
      <w:color w:val="0F4761" w:themeColor="accent1" w:themeShade="BF"/>
      <w:spacing w:val="5"/>
    </w:rPr>
  </w:style>
  <w:style w:type="paragraph" w:styleId="Header">
    <w:name w:val="header"/>
    <w:basedOn w:val="Normal"/>
    <w:link w:val="HeaderChar"/>
    <w:uiPriority w:val="99"/>
    <w:unhideWhenUsed/>
    <w:rsid w:val="002D36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3690"/>
  </w:style>
  <w:style w:type="paragraph" w:styleId="Footer">
    <w:name w:val="footer"/>
    <w:basedOn w:val="Normal"/>
    <w:link w:val="FooterChar"/>
    <w:uiPriority w:val="99"/>
    <w:unhideWhenUsed/>
    <w:rsid w:val="002D36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3690"/>
  </w:style>
  <w:style w:type="character" w:styleId="CommentReference">
    <w:name w:val="annotation reference"/>
    <w:basedOn w:val="DefaultParagraphFont"/>
    <w:uiPriority w:val="99"/>
    <w:semiHidden/>
    <w:unhideWhenUsed/>
    <w:rsid w:val="00DC4DEE"/>
    <w:rPr>
      <w:sz w:val="16"/>
      <w:szCs w:val="16"/>
    </w:rPr>
  </w:style>
  <w:style w:type="paragraph" w:styleId="CommentText">
    <w:name w:val="annotation text"/>
    <w:basedOn w:val="Normal"/>
    <w:link w:val="CommentTextChar"/>
    <w:uiPriority w:val="99"/>
    <w:unhideWhenUsed/>
    <w:rsid w:val="00DC4DEE"/>
    <w:pPr>
      <w:spacing w:line="240" w:lineRule="auto"/>
    </w:pPr>
    <w:rPr>
      <w:sz w:val="20"/>
      <w:szCs w:val="20"/>
    </w:rPr>
  </w:style>
  <w:style w:type="character" w:customStyle="1" w:styleId="CommentTextChar">
    <w:name w:val="Comment Text Char"/>
    <w:basedOn w:val="DefaultParagraphFont"/>
    <w:link w:val="CommentText"/>
    <w:uiPriority w:val="99"/>
    <w:rsid w:val="00DC4DEE"/>
    <w:rPr>
      <w:sz w:val="20"/>
      <w:szCs w:val="20"/>
    </w:rPr>
  </w:style>
  <w:style w:type="paragraph" w:styleId="CommentSubject">
    <w:name w:val="annotation subject"/>
    <w:basedOn w:val="CommentText"/>
    <w:next w:val="CommentText"/>
    <w:link w:val="CommentSubjectChar"/>
    <w:uiPriority w:val="99"/>
    <w:semiHidden/>
    <w:unhideWhenUsed/>
    <w:rsid w:val="00DC4DEE"/>
    <w:rPr>
      <w:b/>
      <w:bCs/>
    </w:rPr>
  </w:style>
  <w:style w:type="character" w:customStyle="1" w:styleId="CommentSubjectChar">
    <w:name w:val="Comment Subject Char"/>
    <w:basedOn w:val="CommentTextChar"/>
    <w:link w:val="CommentSubject"/>
    <w:uiPriority w:val="99"/>
    <w:semiHidden/>
    <w:rsid w:val="00DC4DEE"/>
    <w:rPr>
      <w:b/>
      <w:bCs/>
      <w:sz w:val="20"/>
      <w:szCs w:val="20"/>
    </w:rPr>
  </w:style>
  <w:style w:type="paragraph" w:styleId="Caption">
    <w:name w:val="caption"/>
    <w:basedOn w:val="Normal"/>
    <w:next w:val="Normal"/>
    <w:uiPriority w:val="35"/>
    <w:unhideWhenUsed/>
    <w:qFormat/>
    <w:rsid w:val="0022309C"/>
    <w:pPr>
      <w:spacing w:after="200" w:line="240" w:lineRule="auto"/>
    </w:pPr>
    <w:rPr>
      <w:i/>
      <w:iCs/>
      <w:color w:val="0E2841" w:themeColor="text2"/>
      <w:sz w:val="18"/>
      <w:szCs w:val="18"/>
    </w:rPr>
  </w:style>
  <w:style w:type="table" w:styleId="TableGrid">
    <w:name w:val="Table Grid"/>
    <w:basedOn w:val="TableNormal"/>
    <w:uiPriority w:val="39"/>
    <w:rsid w:val="00E67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C0CD2"/>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AC0CD2"/>
    <w:pPr>
      <w:spacing w:after="100"/>
    </w:pPr>
  </w:style>
  <w:style w:type="paragraph" w:styleId="TOC3">
    <w:name w:val="toc 3"/>
    <w:basedOn w:val="Normal"/>
    <w:next w:val="Normal"/>
    <w:autoRedefine/>
    <w:uiPriority w:val="39"/>
    <w:unhideWhenUsed/>
    <w:rsid w:val="00AC0CD2"/>
    <w:pPr>
      <w:spacing w:after="100"/>
      <w:ind w:left="480"/>
    </w:pPr>
  </w:style>
  <w:style w:type="character" w:styleId="Hyperlink">
    <w:name w:val="Hyperlink"/>
    <w:basedOn w:val="DefaultParagraphFont"/>
    <w:uiPriority w:val="99"/>
    <w:unhideWhenUsed/>
    <w:rsid w:val="00AC0CD2"/>
    <w:rPr>
      <w:color w:val="467886" w:themeColor="hyperlink"/>
      <w:u w:val="single"/>
    </w:rPr>
  </w:style>
  <w:style w:type="paragraph" w:styleId="TOC2">
    <w:name w:val="toc 2"/>
    <w:basedOn w:val="Normal"/>
    <w:next w:val="Normal"/>
    <w:autoRedefine/>
    <w:uiPriority w:val="39"/>
    <w:unhideWhenUsed/>
    <w:rsid w:val="00AC0CD2"/>
    <w:pPr>
      <w:spacing w:after="100" w:line="259" w:lineRule="auto"/>
      <w:ind w:left="220"/>
    </w:pPr>
    <w:rPr>
      <w:rFonts w:eastAsiaTheme="minorEastAsia" w:cs="Times New Roman"/>
      <w:kern w:val="0"/>
      <w:sz w:val="22"/>
      <w:szCs w:val="22"/>
      <w:lang w:val="en-US"/>
      <w14:ligatures w14:val="none"/>
    </w:rPr>
  </w:style>
  <w:style w:type="character" w:styleId="UnresolvedMention">
    <w:name w:val="Unresolved Mention"/>
    <w:basedOn w:val="DefaultParagraphFont"/>
    <w:uiPriority w:val="99"/>
    <w:semiHidden/>
    <w:unhideWhenUsed/>
    <w:rsid w:val="000A7E12"/>
    <w:rPr>
      <w:color w:val="605E5C"/>
      <w:shd w:val="clear" w:color="auto" w:fill="E1DFDD"/>
    </w:rPr>
  </w:style>
  <w:style w:type="table" w:styleId="GridTable4-Accent1">
    <w:name w:val="Grid Table 4 Accent 1"/>
    <w:basedOn w:val="TableNormal"/>
    <w:uiPriority w:val="49"/>
    <w:rsid w:val="00F2596C"/>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Strong">
    <w:name w:val="Strong"/>
    <w:basedOn w:val="DefaultParagraphFont"/>
    <w:uiPriority w:val="22"/>
    <w:qFormat/>
    <w:rsid w:val="002336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263903">
      <w:bodyDiv w:val="1"/>
      <w:marLeft w:val="0"/>
      <w:marRight w:val="0"/>
      <w:marTop w:val="0"/>
      <w:marBottom w:val="0"/>
      <w:divBdr>
        <w:top w:val="none" w:sz="0" w:space="0" w:color="auto"/>
        <w:left w:val="none" w:sz="0" w:space="0" w:color="auto"/>
        <w:bottom w:val="none" w:sz="0" w:space="0" w:color="auto"/>
        <w:right w:val="none" w:sz="0" w:space="0" w:color="auto"/>
      </w:divBdr>
    </w:div>
    <w:div w:id="308675100">
      <w:bodyDiv w:val="1"/>
      <w:marLeft w:val="0"/>
      <w:marRight w:val="0"/>
      <w:marTop w:val="0"/>
      <w:marBottom w:val="0"/>
      <w:divBdr>
        <w:top w:val="none" w:sz="0" w:space="0" w:color="auto"/>
        <w:left w:val="none" w:sz="0" w:space="0" w:color="auto"/>
        <w:bottom w:val="none" w:sz="0" w:space="0" w:color="auto"/>
        <w:right w:val="none" w:sz="0" w:space="0" w:color="auto"/>
      </w:divBdr>
    </w:div>
    <w:div w:id="499470413">
      <w:bodyDiv w:val="1"/>
      <w:marLeft w:val="0"/>
      <w:marRight w:val="0"/>
      <w:marTop w:val="0"/>
      <w:marBottom w:val="0"/>
      <w:divBdr>
        <w:top w:val="none" w:sz="0" w:space="0" w:color="auto"/>
        <w:left w:val="none" w:sz="0" w:space="0" w:color="auto"/>
        <w:bottom w:val="none" w:sz="0" w:space="0" w:color="auto"/>
        <w:right w:val="none" w:sz="0" w:space="0" w:color="auto"/>
      </w:divBdr>
    </w:div>
    <w:div w:id="811487428">
      <w:bodyDiv w:val="1"/>
      <w:marLeft w:val="0"/>
      <w:marRight w:val="0"/>
      <w:marTop w:val="0"/>
      <w:marBottom w:val="0"/>
      <w:divBdr>
        <w:top w:val="none" w:sz="0" w:space="0" w:color="auto"/>
        <w:left w:val="none" w:sz="0" w:space="0" w:color="auto"/>
        <w:bottom w:val="none" w:sz="0" w:space="0" w:color="auto"/>
        <w:right w:val="none" w:sz="0" w:space="0" w:color="auto"/>
      </w:divBdr>
    </w:div>
    <w:div w:id="986127975">
      <w:bodyDiv w:val="1"/>
      <w:marLeft w:val="0"/>
      <w:marRight w:val="0"/>
      <w:marTop w:val="0"/>
      <w:marBottom w:val="0"/>
      <w:divBdr>
        <w:top w:val="none" w:sz="0" w:space="0" w:color="auto"/>
        <w:left w:val="none" w:sz="0" w:space="0" w:color="auto"/>
        <w:bottom w:val="none" w:sz="0" w:space="0" w:color="auto"/>
        <w:right w:val="none" w:sz="0" w:space="0" w:color="auto"/>
      </w:divBdr>
    </w:div>
    <w:div w:id="1235239080">
      <w:bodyDiv w:val="1"/>
      <w:marLeft w:val="0"/>
      <w:marRight w:val="0"/>
      <w:marTop w:val="0"/>
      <w:marBottom w:val="0"/>
      <w:divBdr>
        <w:top w:val="none" w:sz="0" w:space="0" w:color="auto"/>
        <w:left w:val="none" w:sz="0" w:space="0" w:color="auto"/>
        <w:bottom w:val="none" w:sz="0" w:space="0" w:color="auto"/>
        <w:right w:val="none" w:sz="0" w:space="0" w:color="auto"/>
      </w:divBdr>
    </w:div>
    <w:div w:id="1330207783">
      <w:bodyDiv w:val="1"/>
      <w:marLeft w:val="0"/>
      <w:marRight w:val="0"/>
      <w:marTop w:val="0"/>
      <w:marBottom w:val="0"/>
      <w:divBdr>
        <w:top w:val="none" w:sz="0" w:space="0" w:color="auto"/>
        <w:left w:val="none" w:sz="0" w:space="0" w:color="auto"/>
        <w:bottom w:val="none" w:sz="0" w:space="0" w:color="auto"/>
        <w:right w:val="none" w:sz="0" w:space="0" w:color="auto"/>
      </w:divBdr>
    </w:div>
    <w:div w:id="1363557038">
      <w:bodyDiv w:val="1"/>
      <w:marLeft w:val="0"/>
      <w:marRight w:val="0"/>
      <w:marTop w:val="0"/>
      <w:marBottom w:val="0"/>
      <w:divBdr>
        <w:top w:val="none" w:sz="0" w:space="0" w:color="auto"/>
        <w:left w:val="none" w:sz="0" w:space="0" w:color="auto"/>
        <w:bottom w:val="none" w:sz="0" w:space="0" w:color="auto"/>
        <w:right w:val="none" w:sz="0" w:space="0" w:color="auto"/>
      </w:divBdr>
    </w:div>
    <w:div w:id="1444111382">
      <w:bodyDiv w:val="1"/>
      <w:marLeft w:val="0"/>
      <w:marRight w:val="0"/>
      <w:marTop w:val="0"/>
      <w:marBottom w:val="0"/>
      <w:divBdr>
        <w:top w:val="none" w:sz="0" w:space="0" w:color="auto"/>
        <w:left w:val="none" w:sz="0" w:space="0" w:color="auto"/>
        <w:bottom w:val="none" w:sz="0" w:space="0" w:color="auto"/>
        <w:right w:val="none" w:sz="0" w:space="0" w:color="auto"/>
      </w:divBdr>
    </w:div>
    <w:div w:id="1799496393">
      <w:bodyDiv w:val="1"/>
      <w:marLeft w:val="0"/>
      <w:marRight w:val="0"/>
      <w:marTop w:val="0"/>
      <w:marBottom w:val="0"/>
      <w:divBdr>
        <w:top w:val="none" w:sz="0" w:space="0" w:color="auto"/>
        <w:left w:val="none" w:sz="0" w:space="0" w:color="auto"/>
        <w:bottom w:val="none" w:sz="0" w:space="0" w:color="auto"/>
        <w:right w:val="none" w:sz="0" w:space="0" w:color="auto"/>
      </w:divBdr>
    </w:div>
    <w:div w:id="1803575373">
      <w:bodyDiv w:val="1"/>
      <w:marLeft w:val="0"/>
      <w:marRight w:val="0"/>
      <w:marTop w:val="0"/>
      <w:marBottom w:val="0"/>
      <w:divBdr>
        <w:top w:val="none" w:sz="0" w:space="0" w:color="auto"/>
        <w:left w:val="none" w:sz="0" w:space="0" w:color="auto"/>
        <w:bottom w:val="none" w:sz="0" w:space="0" w:color="auto"/>
        <w:right w:val="none" w:sz="0" w:space="0" w:color="auto"/>
      </w:divBdr>
    </w:div>
    <w:div w:id="194072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2CB59-F2C3-4DFE-A4F1-90C40A2AF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1305</TotalTime>
  <Pages>22</Pages>
  <Words>4026</Words>
  <Characters>22952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26925</CharactersWithSpaces>
  <SharedDoc>false</SharedDoc>
  <HLinks>
    <vt:vector size="12" baseType="variant">
      <vt:variant>
        <vt:i4>458781</vt:i4>
      </vt:variant>
      <vt:variant>
        <vt:i4>3</vt:i4>
      </vt:variant>
      <vt:variant>
        <vt:i4>0</vt:i4>
      </vt:variant>
      <vt:variant>
        <vt:i4>5</vt:i4>
      </vt:variant>
      <vt:variant>
        <vt:lpwstr>https://webaim.org/resources/contrastchecker/</vt:lpwstr>
      </vt:variant>
      <vt:variant>
        <vt:lpwstr/>
      </vt:variant>
      <vt:variant>
        <vt:i4>2162739</vt:i4>
      </vt:variant>
      <vt:variant>
        <vt:i4>0</vt:i4>
      </vt:variant>
      <vt:variant>
        <vt:i4>0</vt:i4>
      </vt:variant>
      <vt:variant>
        <vt:i4>5</vt:i4>
      </vt:variant>
      <vt:variant>
        <vt:lpwstr>https://coolors.co/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30077967 Brandon Linnell</cp:lastModifiedBy>
  <cp:revision>100</cp:revision>
  <dcterms:created xsi:type="dcterms:W3CDTF">2025-02-26T06:31:00Z</dcterms:created>
  <dcterms:modified xsi:type="dcterms:W3CDTF">2025-03-10T19:45:00Z</dcterms:modified>
</cp:coreProperties>
</file>